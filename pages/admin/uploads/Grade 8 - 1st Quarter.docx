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782" w:rsidRPr="00E04782" w:rsidRDefault="00E04782" w:rsidP="00E04782">
      <w:pPr>
        <w:spacing w:after="0"/>
        <w:jc w:val="center"/>
        <w:rPr>
          <w:rFonts w:ascii="Times New Roman" w:hAnsi="Times New Roman"/>
          <w:b/>
        </w:rPr>
      </w:pPr>
      <w:r w:rsidRPr="00E04782">
        <w:rPr>
          <w:rFonts w:ascii="Times New Roman" w:hAnsi="Times New Roman"/>
          <w:noProof/>
        </w:rPr>
        <w:drawing>
          <wp:anchor distT="0" distB="0" distL="114300" distR="114300" simplePos="0" relativeHeight="251659264" behindDoc="1" locked="0" layoutInCell="1" allowOverlap="1" wp14:anchorId="22F4FE40" wp14:editId="2BCA9AC5">
            <wp:simplePos x="0" y="0"/>
            <wp:positionH relativeFrom="column">
              <wp:posOffset>2449287</wp:posOffset>
            </wp:positionH>
            <wp:positionV relativeFrom="paragraph">
              <wp:posOffset>-174171</wp:posOffset>
            </wp:positionV>
            <wp:extent cx="838200" cy="762000"/>
            <wp:effectExtent l="0" t="0" r="0" b="0"/>
            <wp:wrapNone/>
            <wp:docPr id="1" name="Picture 1" descr="C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C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4708" cy="758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4782">
        <w:rPr>
          <w:rFonts w:ascii="Times New Roman" w:hAnsi="Times New Roman"/>
          <w:b/>
        </w:rPr>
        <w:t>CAINTA CATHOLIC COLLEGE</w:t>
      </w:r>
    </w:p>
    <w:p w:rsidR="00E04782" w:rsidRPr="00E04782" w:rsidRDefault="00E04782" w:rsidP="00E04782">
      <w:pPr>
        <w:tabs>
          <w:tab w:val="left" w:pos="5295"/>
          <w:tab w:val="center" w:pos="7200"/>
        </w:tabs>
        <w:spacing w:after="0"/>
        <w:rPr>
          <w:rFonts w:ascii="Times New Roman" w:hAnsi="Times New Roman"/>
        </w:rPr>
      </w:pPr>
      <w:r w:rsidRPr="00E04782">
        <w:rPr>
          <w:rFonts w:ascii="Times New Roman" w:hAnsi="Times New Roman"/>
          <w:b/>
        </w:rPr>
        <w:tab/>
      </w:r>
      <w:r w:rsidRPr="00E04782">
        <w:rPr>
          <w:rFonts w:ascii="Times New Roman" w:hAnsi="Times New Roman"/>
          <w:b/>
        </w:rPr>
        <w:tab/>
      </w:r>
      <w:proofErr w:type="spellStart"/>
      <w:r w:rsidRPr="00E04782">
        <w:rPr>
          <w:rFonts w:ascii="Times New Roman" w:hAnsi="Times New Roman"/>
        </w:rPr>
        <w:t>Cainta</w:t>
      </w:r>
      <w:proofErr w:type="spellEnd"/>
      <w:r w:rsidRPr="00E04782">
        <w:rPr>
          <w:rFonts w:ascii="Times New Roman" w:hAnsi="Times New Roman"/>
        </w:rPr>
        <w:t xml:space="preserve">, Rizal </w:t>
      </w:r>
    </w:p>
    <w:p w:rsidR="00E04782" w:rsidRPr="00E04782" w:rsidRDefault="00E04782" w:rsidP="00E04782">
      <w:pPr>
        <w:spacing w:after="0"/>
        <w:jc w:val="center"/>
        <w:rPr>
          <w:rFonts w:ascii="Times New Roman" w:hAnsi="Times New Roman"/>
          <w:b/>
        </w:rPr>
      </w:pPr>
    </w:p>
    <w:p w:rsidR="00E04782" w:rsidRPr="00E04782" w:rsidRDefault="00E04782" w:rsidP="00E04782">
      <w:pPr>
        <w:spacing w:after="0"/>
        <w:jc w:val="center"/>
        <w:rPr>
          <w:rFonts w:ascii="Times New Roman" w:hAnsi="Times New Roman"/>
          <w:b/>
          <w:caps/>
        </w:rPr>
      </w:pPr>
      <w:r w:rsidRPr="00E04782">
        <w:rPr>
          <w:rFonts w:ascii="Times New Roman" w:hAnsi="Times New Roman"/>
          <w:b/>
          <w:caps/>
        </w:rPr>
        <w:t>MASTER PLAN for ENGLISH GRADE 8</w:t>
      </w:r>
    </w:p>
    <w:p w:rsidR="00E04782" w:rsidRPr="00E04782" w:rsidRDefault="00E04782" w:rsidP="00E04782">
      <w:pPr>
        <w:spacing w:after="0"/>
        <w:jc w:val="center"/>
        <w:rPr>
          <w:rFonts w:ascii="Times New Roman" w:hAnsi="Times New Roman"/>
        </w:rPr>
      </w:pPr>
      <w:r w:rsidRPr="00E04782">
        <w:rPr>
          <w:rFonts w:ascii="Times New Roman" w:hAnsi="Times New Roman"/>
        </w:rPr>
        <w:t xml:space="preserve">FIRST QUARTER </w:t>
      </w:r>
    </w:p>
    <w:p w:rsidR="00E04782" w:rsidRPr="00E04782" w:rsidRDefault="00E04782" w:rsidP="00E04782">
      <w:pPr>
        <w:spacing w:after="0"/>
        <w:jc w:val="center"/>
        <w:rPr>
          <w:rFonts w:ascii="Times New Roman" w:hAnsi="Times New Roman"/>
          <w:i/>
        </w:rPr>
      </w:pPr>
      <w:r w:rsidRPr="00E04782">
        <w:rPr>
          <w:rFonts w:ascii="Times New Roman" w:hAnsi="Times New Roman"/>
          <w:i/>
        </w:rPr>
        <w:t>Academic Year 2018-2019</w:t>
      </w:r>
    </w:p>
    <w:p w:rsidR="00E04782" w:rsidRPr="00E04782" w:rsidRDefault="00E04782" w:rsidP="00E04782">
      <w:pPr>
        <w:spacing w:after="0"/>
        <w:jc w:val="center"/>
        <w:rPr>
          <w:rFonts w:ascii="Times New Roman" w:hAnsi="Times New Roman"/>
          <w:b/>
          <w:i/>
        </w:rPr>
      </w:pPr>
    </w:p>
    <w:p w:rsidR="00E04782" w:rsidRDefault="00E04782" w:rsidP="00E04782">
      <w:pPr>
        <w:spacing w:after="0"/>
        <w:jc w:val="both"/>
        <w:rPr>
          <w:ins w:id="0" w:author="Asus" w:date="2018-06-06T11:23:00Z"/>
          <w:rFonts w:ascii="Times New Roman" w:hAnsi="Times New Roman"/>
        </w:rPr>
      </w:pPr>
      <w:r w:rsidRPr="00E04782">
        <w:rPr>
          <w:rFonts w:ascii="Times New Roman" w:hAnsi="Times New Roman"/>
          <w:b/>
        </w:rPr>
        <w:t>PROGRAM STANDARD</w:t>
      </w:r>
      <w:r w:rsidRPr="00E04782">
        <w:rPr>
          <w:rFonts w:ascii="Times New Roman" w:hAnsi="Times New Roman"/>
        </w:rPr>
        <w:t xml:space="preserve">: </w:t>
      </w:r>
      <w:r w:rsidRPr="00AA5781">
        <w:rPr>
          <w:rFonts w:ascii="Times New Roman" w:hAnsi="Times New Roman"/>
          <w:rPrChange w:id="1" w:author="Asus" w:date="2018-06-06T11:23:00Z">
            <w:rPr>
              <w:rFonts w:ascii="Times New Roman" w:hAnsi="Times New Roman"/>
              <w:i/>
            </w:rPr>
          </w:rPrChange>
        </w:rPr>
        <w:t>The learner demonstrates communicative competence through his/her understanding of literature and other text types for deeper appreciation of Philippine culture and those of other countries. (</w:t>
      </w:r>
      <w:proofErr w:type="spellStart"/>
      <w:r w:rsidRPr="00AA5781">
        <w:rPr>
          <w:rFonts w:ascii="Times New Roman" w:hAnsi="Times New Roman"/>
          <w:rPrChange w:id="2" w:author="Asus" w:date="2018-06-06T11:23:00Z">
            <w:rPr>
              <w:rFonts w:ascii="Times New Roman" w:hAnsi="Times New Roman"/>
              <w:i/>
            </w:rPr>
          </w:rPrChange>
        </w:rPr>
        <w:t>DepEd</w:t>
      </w:r>
      <w:proofErr w:type="spellEnd"/>
      <w:r w:rsidRPr="00AA5781">
        <w:rPr>
          <w:rFonts w:ascii="Times New Roman" w:hAnsi="Times New Roman"/>
          <w:rPrChange w:id="3" w:author="Asus" w:date="2018-06-06T11:23:00Z">
            <w:rPr>
              <w:rFonts w:ascii="Times New Roman" w:hAnsi="Times New Roman"/>
              <w:i/>
            </w:rPr>
          </w:rPrChange>
        </w:rPr>
        <w:t>)</w:t>
      </w:r>
    </w:p>
    <w:p w:rsidR="00AA5781" w:rsidRPr="00AA5781" w:rsidRDefault="00AA5781" w:rsidP="00E04782">
      <w:pPr>
        <w:spacing w:after="0"/>
        <w:jc w:val="both"/>
        <w:rPr>
          <w:rFonts w:ascii="Times New Roman" w:hAnsi="Times New Roman"/>
          <w:rPrChange w:id="4" w:author="Asus" w:date="2018-06-06T11:23:00Z">
            <w:rPr>
              <w:rFonts w:ascii="Times New Roman" w:hAnsi="Times New Roman"/>
              <w:i/>
            </w:rPr>
          </w:rPrChange>
        </w:rPr>
      </w:pPr>
    </w:p>
    <w:p w:rsidR="00E04782" w:rsidRPr="00AA5781" w:rsidRDefault="00E04782" w:rsidP="00E04782">
      <w:pPr>
        <w:spacing w:after="0"/>
        <w:jc w:val="both"/>
        <w:rPr>
          <w:rFonts w:ascii="Times New Roman" w:hAnsi="Times New Roman"/>
          <w:rPrChange w:id="5" w:author="Asus" w:date="2018-06-06T11:23:00Z">
            <w:rPr>
              <w:rFonts w:ascii="Times New Roman" w:hAnsi="Times New Roman"/>
              <w:i/>
            </w:rPr>
          </w:rPrChange>
        </w:rPr>
      </w:pPr>
      <w:r w:rsidRPr="00E04782">
        <w:rPr>
          <w:rFonts w:ascii="Times New Roman" w:hAnsi="Times New Roman"/>
          <w:b/>
        </w:rPr>
        <w:t>GRADE LEVEL STANDARD</w:t>
      </w:r>
      <w:r w:rsidRPr="00E04782">
        <w:rPr>
          <w:rFonts w:ascii="Times New Roman" w:hAnsi="Times New Roman"/>
        </w:rPr>
        <w:t xml:space="preserve">: </w:t>
      </w:r>
      <w:r w:rsidRPr="00AA5781">
        <w:rPr>
          <w:rFonts w:ascii="Times New Roman" w:hAnsi="Times New Roman"/>
          <w:rPrChange w:id="6" w:author="Asus" w:date="2018-06-06T11:23:00Z">
            <w:rPr>
              <w:rFonts w:ascii="Times New Roman" w:hAnsi="Times New Roman"/>
              <w:i/>
            </w:rPr>
          </w:rPrChange>
        </w:rPr>
        <w:t>The learner demonstrates communicative competence through his/her understanding of Afro-Asian Literature and other text types for deeper appreciation of Philippine culture and those of other countries. (</w:t>
      </w:r>
      <w:proofErr w:type="spellStart"/>
      <w:r w:rsidRPr="00AA5781">
        <w:rPr>
          <w:rFonts w:ascii="Times New Roman" w:hAnsi="Times New Roman"/>
          <w:rPrChange w:id="7" w:author="Asus" w:date="2018-06-06T11:23:00Z">
            <w:rPr>
              <w:rFonts w:ascii="Times New Roman" w:hAnsi="Times New Roman"/>
              <w:i/>
            </w:rPr>
          </w:rPrChange>
        </w:rPr>
        <w:t>DepEd</w:t>
      </w:r>
      <w:proofErr w:type="spellEnd"/>
      <w:r w:rsidRPr="00AA5781">
        <w:rPr>
          <w:rFonts w:ascii="Times New Roman" w:hAnsi="Times New Roman"/>
          <w:rPrChange w:id="8" w:author="Asus" w:date="2018-06-06T11:23:00Z">
            <w:rPr>
              <w:rFonts w:ascii="Times New Roman" w:hAnsi="Times New Roman"/>
              <w:i/>
            </w:rPr>
          </w:rPrChange>
        </w:rPr>
        <w:t>)</w:t>
      </w:r>
    </w:p>
    <w:p w:rsidR="00E04782" w:rsidRPr="00E04782" w:rsidRDefault="00E04782" w:rsidP="00E04782">
      <w:pPr>
        <w:spacing w:after="0" w:line="240" w:lineRule="auto"/>
        <w:jc w:val="center"/>
        <w:rPr>
          <w:rFonts w:ascii="Times New Roman" w:hAnsi="Times New Roman"/>
          <w:b/>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9" w:author="Asus" w:date="2018-06-06T11:29:00Z">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3348"/>
        <w:gridCol w:w="1980"/>
        <w:gridCol w:w="2160"/>
        <w:gridCol w:w="1890"/>
        <w:gridCol w:w="1620"/>
        <w:gridCol w:w="2340"/>
        <w:gridCol w:w="1530"/>
        <w:tblGridChange w:id="10">
          <w:tblGrid>
            <w:gridCol w:w="3528"/>
            <w:gridCol w:w="1800"/>
            <w:gridCol w:w="2160"/>
            <w:gridCol w:w="1890"/>
            <w:gridCol w:w="1620"/>
            <w:gridCol w:w="2340"/>
            <w:gridCol w:w="1530"/>
          </w:tblGrid>
        </w:tblGridChange>
      </w:tblGrid>
      <w:tr w:rsidR="00E04782" w:rsidRPr="00E04782" w:rsidTr="00AA5781">
        <w:tc>
          <w:tcPr>
            <w:tcW w:w="3348" w:type="dxa"/>
            <w:tcPrChange w:id="11" w:author="Asus" w:date="2018-06-06T11:29:00Z">
              <w:tcPr>
                <w:tcW w:w="3528" w:type="dxa"/>
              </w:tcPr>
            </w:tcPrChange>
          </w:tcPr>
          <w:p w:rsidR="00E04782" w:rsidRPr="00E04782" w:rsidRDefault="00E04782" w:rsidP="00CC5195">
            <w:pPr>
              <w:spacing w:after="0" w:line="240" w:lineRule="auto"/>
              <w:ind w:right="162"/>
              <w:jc w:val="center"/>
              <w:rPr>
                <w:rFonts w:ascii="Times New Roman" w:hAnsi="Times New Roman"/>
                <w:b/>
              </w:rPr>
            </w:pPr>
            <w:r w:rsidRPr="00E04782">
              <w:rPr>
                <w:rFonts w:ascii="Times New Roman" w:hAnsi="Times New Roman"/>
                <w:b/>
              </w:rPr>
              <w:t>CONTENT</w:t>
            </w:r>
          </w:p>
        </w:tc>
        <w:tc>
          <w:tcPr>
            <w:tcW w:w="1980" w:type="dxa"/>
            <w:tcPrChange w:id="12" w:author="Asus" w:date="2018-06-06T11:29:00Z">
              <w:tcPr>
                <w:tcW w:w="1800" w:type="dxa"/>
              </w:tcPr>
            </w:tcPrChange>
          </w:tcPr>
          <w:p w:rsidR="00E04782" w:rsidRPr="00E04782" w:rsidRDefault="00E04782" w:rsidP="00CC5195">
            <w:pPr>
              <w:spacing w:after="0" w:line="240" w:lineRule="auto"/>
              <w:jc w:val="center"/>
              <w:rPr>
                <w:rFonts w:ascii="Times New Roman" w:hAnsi="Times New Roman"/>
                <w:b/>
              </w:rPr>
            </w:pPr>
            <w:r w:rsidRPr="00E04782">
              <w:rPr>
                <w:rFonts w:ascii="Times New Roman" w:hAnsi="Times New Roman"/>
                <w:b/>
              </w:rPr>
              <w:t>CONTENT STANDARDS</w:t>
            </w:r>
          </w:p>
        </w:tc>
        <w:tc>
          <w:tcPr>
            <w:tcW w:w="2160" w:type="dxa"/>
            <w:tcPrChange w:id="13" w:author="Asus" w:date="2018-06-06T11:29:00Z">
              <w:tcPr>
                <w:tcW w:w="2160" w:type="dxa"/>
              </w:tcPr>
            </w:tcPrChange>
          </w:tcPr>
          <w:p w:rsidR="00E04782" w:rsidRPr="00E04782" w:rsidRDefault="00E04782" w:rsidP="00CC5195">
            <w:pPr>
              <w:spacing w:after="0" w:line="240" w:lineRule="auto"/>
              <w:jc w:val="center"/>
              <w:rPr>
                <w:rFonts w:ascii="Times New Roman" w:hAnsi="Times New Roman"/>
                <w:b/>
              </w:rPr>
            </w:pPr>
            <w:r w:rsidRPr="00E04782">
              <w:rPr>
                <w:rFonts w:ascii="Times New Roman" w:hAnsi="Times New Roman"/>
                <w:b/>
              </w:rPr>
              <w:t>PERFORMANCE STANDARDS</w:t>
            </w:r>
          </w:p>
        </w:tc>
        <w:tc>
          <w:tcPr>
            <w:tcW w:w="1890" w:type="dxa"/>
            <w:tcPrChange w:id="14" w:author="Asus" w:date="2018-06-06T11:29:00Z">
              <w:tcPr>
                <w:tcW w:w="1890" w:type="dxa"/>
              </w:tcPr>
            </w:tcPrChange>
          </w:tcPr>
          <w:p w:rsidR="00E04782" w:rsidRPr="00E04782" w:rsidRDefault="00E04782" w:rsidP="00CC5195">
            <w:pPr>
              <w:spacing w:after="0" w:line="240" w:lineRule="auto"/>
              <w:jc w:val="center"/>
              <w:rPr>
                <w:rFonts w:ascii="Times New Roman" w:hAnsi="Times New Roman"/>
                <w:b/>
              </w:rPr>
            </w:pPr>
            <w:r w:rsidRPr="00E04782">
              <w:rPr>
                <w:rFonts w:ascii="Times New Roman" w:hAnsi="Times New Roman"/>
                <w:b/>
              </w:rPr>
              <w:t>FORMATION STANDARDS</w:t>
            </w:r>
          </w:p>
        </w:tc>
        <w:tc>
          <w:tcPr>
            <w:tcW w:w="1620" w:type="dxa"/>
            <w:tcPrChange w:id="15" w:author="Asus" w:date="2018-06-06T11:29:00Z">
              <w:tcPr>
                <w:tcW w:w="1620" w:type="dxa"/>
              </w:tcPr>
            </w:tcPrChange>
          </w:tcPr>
          <w:p w:rsidR="00E04782" w:rsidRPr="00E04782" w:rsidRDefault="00E04782" w:rsidP="00CC5195">
            <w:pPr>
              <w:spacing w:after="0" w:line="240" w:lineRule="auto"/>
              <w:jc w:val="center"/>
              <w:rPr>
                <w:rFonts w:ascii="Times New Roman" w:hAnsi="Times New Roman"/>
                <w:b/>
              </w:rPr>
            </w:pPr>
            <w:r w:rsidRPr="00E04782">
              <w:rPr>
                <w:rFonts w:ascii="Times New Roman" w:hAnsi="Times New Roman"/>
                <w:b/>
              </w:rPr>
              <w:t>TRANSFER GOAL</w:t>
            </w:r>
          </w:p>
        </w:tc>
        <w:tc>
          <w:tcPr>
            <w:tcW w:w="2340" w:type="dxa"/>
            <w:shd w:val="clear" w:color="auto" w:fill="auto"/>
            <w:tcPrChange w:id="16" w:author="Asus" w:date="2018-06-06T11:29:00Z">
              <w:tcPr>
                <w:tcW w:w="2340" w:type="dxa"/>
                <w:shd w:val="clear" w:color="auto" w:fill="auto"/>
              </w:tcPr>
            </w:tcPrChange>
          </w:tcPr>
          <w:p w:rsidR="00E04782" w:rsidRPr="00E04782" w:rsidRDefault="00E04782" w:rsidP="00CC5195">
            <w:pPr>
              <w:spacing w:after="0" w:line="240" w:lineRule="auto"/>
              <w:jc w:val="center"/>
              <w:rPr>
                <w:rFonts w:ascii="Times New Roman" w:hAnsi="Times New Roman"/>
              </w:rPr>
            </w:pPr>
            <w:r w:rsidRPr="00E04782">
              <w:rPr>
                <w:rFonts w:ascii="Times New Roman" w:hAnsi="Times New Roman"/>
                <w:b/>
              </w:rPr>
              <w:t>COMPETENCIES</w:t>
            </w:r>
          </w:p>
        </w:tc>
        <w:tc>
          <w:tcPr>
            <w:tcW w:w="1530" w:type="dxa"/>
            <w:tcPrChange w:id="17" w:author="Asus" w:date="2018-06-06T11:29:00Z">
              <w:tcPr>
                <w:tcW w:w="1530" w:type="dxa"/>
              </w:tcPr>
            </w:tcPrChange>
          </w:tcPr>
          <w:p w:rsidR="00E04782" w:rsidRPr="00E04782" w:rsidRDefault="00E04782" w:rsidP="00CC5195">
            <w:pPr>
              <w:spacing w:after="0" w:line="240" w:lineRule="auto"/>
              <w:jc w:val="center"/>
              <w:rPr>
                <w:rFonts w:ascii="Times New Roman" w:hAnsi="Times New Roman"/>
                <w:b/>
              </w:rPr>
            </w:pPr>
            <w:r w:rsidRPr="006303EC">
              <w:rPr>
                <w:rFonts w:ascii="Times New Roman" w:hAnsi="Times New Roman"/>
                <w:b/>
                <w:sz w:val="20"/>
              </w:rPr>
              <w:t>LEARNING MATERIALS</w:t>
            </w:r>
          </w:p>
        </w:tc>
      </w:tr>
      <w:tr w:rsidR="00E04782" w:rsidRPr="00E04782" w:rsidTr="007F4325">
        <w:trPr>
          <w:trHeight w:val="2591"/>
          <w:trPrChange w:id="18" w:author="Asus" w:date="2018-06-06T12:21:00Z">
            <w:trPr>
              <w:trHeight w:val="350"/>
            </w:trPr>
          </w:trPrChange>
        </w:trPr>
        <w:tc>
          <w:tcPr>
            <w:tcW w:w="3348" w:type="dxa"/>
            <w:tcPrChange w:id="19" w:author="Asus" w:date="2018-06-06T12:21:00Z">
              <w:tcPr>
                <w:tcW w:w="3528" w:type="dxa"/>
              </w:tcPr>
            </w:tcPrChange>
          </w:tcPr>
          <w:p w:rsidR="00E04782" w:rsidRPr="00E04782" w:rsidRDefault="00E04782" w:rsidP="00CC5195">
            <w:pPr>
              <w:pStyle w:val="NormalWeb"/>
              <w:spacing w:before="0" w:beforeAutospacing="0" w:after="0" w:afterAutospacing="0"/>
              <w:jc w:val="center"/>
              <w:rPr>
                <w:rStyle w:val="Strong"/>
                <w:iCs/>
                <w:sz w:val="22"/>
                <w:szCs w:val="22"/>
              </w:rPr>
            </w:pPr>
          </w:p>
          <w:p w:rsidR="00E04782" w:rsidRPr="00E04782" w:rsidRDefault="00AA5781" w:rsidP="00CC5195">
            <w:pPr>
              <w:pStyle w:val="NormalWeb"/>
              <w:spacing w:before="0" w:beforeAutospacing="0" w:after="0" w:afterAutospacing="0"/>
              <w:jc w:val="center"/>
              <w:rPr>
                <w:rStyle w:val="Strong"/>
                <w:iCs/>
              </w:rPr>
            </w:pPr>
            <w:r>
              <w:rPr>
                <w:rStyle w:val="Strong"/>
                <w:iCs/>
              </w:rPr>
              <w:t>LITERATURE/</w:t>
            </w:r>
            <w:r w:rsidR="00E04782" w:rsidRPr="00E04782">
              <w:rPr>
                <w:rStyle w:val="Strong"/>
                <w:iCs/>
              </w:rPr>
              <w:t>READING COMPREHENSION</w:t>
            </w:r>
          </w:p>
          <w:p w:rsidR="00E04782" w:rsidRPr="00E04782" w:rsidRDefault="00E04782" w:rsidP="00CC5195">
            <w:pPr>
              <w:pStyle w:val="NormalWeb"/>
              <w:spacing w:before="0" w:beforeAutospacing="0" w:after="0" w:afterAutospacing="0"/>
              <w:ind w:left="-90"/>
              <w:rPr>
                <w:b/>
                <w:bCs/>
                <w:iCs/>
                <w:sz w:val="22"/>
                <w:szCs w:val="22"/>
              </w:rPr>
            </w:pPr>
          </w:p>
          <w:p w:rsidR="00E04782" w:rsidRPr="00E04782" w:rsidRDefault="00E04782" w:rsidP="00CC5195">
            <w:pPr>
              <w:pStyle w:val="NormalWeb"/>
              <w:spacing w:before="0" w:beforeAutospacing="0" w:after="0" w:afterAutospacing="0"/>
              <w:ind w:left="-90"/>
              <w:jc w:val="center"/>
              <w:rPr>
                <w:bCs/>
                <w:iCs/>
                <w:sz w:val="22"/>
                <w:szCs w:val="22"/>
              </w:rPr>
            </w:pPr>
            <w:r w:rsidRPr="00E04782">
              <w:rPr>
                <w:bCs/>
                <w:iCs/>
                <w:sz w:val="22"/>
                <w:szCs w:val="22"/>
              </w:rPr>
              <w:t>Definition of Literature</w:t>
            </w:r>
          </w:p>
          <w:p w:rsidR="00E04782" w:rsidRPr="00E04782" w:rsidRDefault="00E04782" w:rsidP="00CC5195">
            <w:pPr>
              <w:pStyle w:val="NormalWeb"/>
              <w:spacing w:before="0" w:beforeAutospacing="0" w:after="0" w:afterAutospacing="0"/>
              <w:ind w:left="-90"/>
              <w:jc w:val="center"/>
              <w:rPr>
                <w:bCs/>
                <w:iCs/>
                <w:sz w:val="22"/>
                <w:szCs w:val="22"/>
              </w:rPr>
            </w:pPr>
            <w:r w:rsidRPr="00E04782">
              <w:rPr>
                <w:bCs/>
                <w:iCs/>
                <w:sz w:val="22"/>
                <w:szCs w:val="22"/>
              </w:rPr>
              <w:t>Literary Genres and Divisions</w:t>
            </w:r>
          </w:p>
          <w:p w:rsidR="00E04782" w:rsidRPr="00E04782" w:rsidRDefault="00E04782" w:rsidP="00CC5195">
            <w:pPr>
              <w:pStyle w:val="NormalWeb"/>
              <w:spacing w:before="0" w:beforeAutospacing="0" w:after="0" w:afterAutospacing="0"/>
              <w:ind w:left="-90"/>
              <w:jc w:val="center"/>
              <w:rPr>
                <w:bCs/>
                <w:iCs/>
                <w:sz w:val="22"/>
                <w:szCs w:val="22"/>
              </w:rPr>
            </w:pPr>
            <w:r w:rsidRPr="00E04782">
              <w:rPr>
                <w:bCs/>
                <w:iCs/>
                <w:sz w:val="22"/>
                <w:szCs w:val="22"/>
              </w:rPr>
              <w:t>Introduction to Afro-Asian Literature</w:t>
            </w:r>
          </w:p>
          <w:p w:rsidR="00E04782" w:rsidRPr="00E04782" w:rsidRDefault="00E04782" w:rsidP="00CC5195">
            <w:pPr>
              <w:pStyle w:val="NormalWeb"/>
              <w:spacing w:before="0" w:beforeAutospacing="0" w:after="0" w:afterAutospacing="0"/>
              <w:ind w:left="-90"/>
              <w:jc w:val="center"/>
              <w:rPr>
                <w:bCs/>
                <w:iCs/>
                <w:sz w:val="22"/>
                <w:szCs w:val="22"/>
              </w:rPr>
            </w:pPr>
            <w:r w:rsidRPr="00E04782">
              <w:rPr>
                <w:bCs/>
                <w:iCs/>
                <w:sz w:val="22"/>
                <w:szCs w:val="22"/>
              </w:rPr>
              <w:t>(Notable Writers and Works)</w:t>
            </w:r>
          </w:p>
          <w:p w:rsidR="00E04782" w:rsidRPr="00E04782" w:rsidRDefault="00E04782" w:rsidP="00CC5195">
            <w:pPr>
              <w:pStyle w:val="NormalWeb"/>
              <w:spacing w:before="0" w:beforeAutospacing="0" w:after="0" w:afterAutospacing="0"/>
              <w:rPr>
                <w:rStyle w:val="Strong"/>
                <w:i/>
                <w:iCs/>
                <w:sz w:val="22"/>
                <w:szCs w:val="22"/>
              </w:rPr>
            </w:pPr>
          </w:p>
          <w:p w:rsidR="00E04782" w:rsidRPr="00E04782" w:rsidRDefault="00E04782" w:rsidP="00CC5195">
            <w:pPr>
              <w:pStyle w:val="NormalWeb"/>
              <w:spacing w:before="0" w:beforeAutospacing="0" w:after="0" w:afterAutospacing="0"/>
              <w:jc w:val="center"/>
              <w:rPr>
                <w:rStyle w:val="Strong"/>
                <w:b w:val="0"/>
                <w:iCs/>
                <w:sz w:val="22"/>
                <w:szCs w:val="22"/>
              </w:rPr>
            </w:pPr>
            <w:r w:rsidRPr="00E04782">
              <w:rPr>
                <w:rStyle w:val="Strong"/>
                <w:b w:val="0"/>
                <w:iCs/>
                <w:sz w:val="22"/>
                <w:szCs w:val="22"/>
              </w:rPr>
              <w:t>Literary Selection</w:t>
            </w:r>
          </w:p>
          <w:p w:rsidR="00E04782" w:rsidRPr="00E04782" w:rsidRDefault="00E04782" w:rsidP="00E04782">
            <w:pPr>
              <w:pStyle w:val="NormalWeb"/>
              <w:numPr>
                <w:ilvl w:val="0"/>
                <w:numId w:val="13"/>
              </w:numPr>
              <w:spacing w:before="0" w:beforeAutospacing="0" w:after="0" w:afterAutospacing="0"/>
              <w:rPr>
                <w:rStyle w:val="Strong"/>
                <w:b w:val="0"/>
                <w:iCs/>
                <w:sz w:val="22"/>
                <w:szCs w:val="22"/>
              </w:rPr>
            </w:pPr>
            <w:r w:rsidRPr="00E04782">
              <w:rPr>
                <w:rStyle w:val="Strong"/>
                <w:b w:val="0"/>
                <w:iCs/>
                <w:sz w:val="22"/>
                <w:szCs w:val="22"/>
              </w:rPr>
              <w:t>Babyhood</w:t>
            </w:r>
          </w:p>
          <w:p w:rsidR="00E04782" w:rsidRDefault="00E04782" w:rsidP="00E04782">
            <w:pPr>
              <w:pStyle w:val="NormalWeb"/>
              <w:numPr>
                <w:ilvl w:val="0"/>
                <w:numId w:val="13"/>
              </w:numPr>
              <w:spacing w:before="0" w:beforeAutospacing="0" w:after="0" w:afterAutospacing="0"/>
              <w:rPr>
                <w:ins w:id="20" w:author="Asus" w:date="2018-06-10T15:29:00Z"/>
                <w:rStyle w:val="Strong"/>
                <w:b w:val="0"/>
                <w:iCs/>
                <w:sz w:val="22"/>
                <w:szCs w:val="22"/>
              </w:rPr>
            </w:pPr>
            <w:r w:rsidRPr="00E04782">
              <w:rPr>
                <w:rStyle w:val="Strong"/>
                <w:b w:val="0"/>
                <w:iCs/>
                <w:sz w:val="22"/>
                <w:szCs w:val="22"/>
              </w:rPr>
              <w:t xml:space="preserve">A </w:t>
            </w:r>
            <w:ins w:id="21" w:author="Asus" w:date="2018-06-10T15:34:00Z">
              <w:r w:rsidR="00967100">
                <w:rPr>
                  <w:rStyle w:val="Strong"/>
                  <w:b w:val="0"/>
                  <w:iCs/>
                  <w:sz w:val="22"/>
                  <w:szCs w:val="22"/>
                </w:rPr>
                <w:t>C</w:t>
              </w:r>
            </w:ins>
            <w:del w:id="22" w:author="Asus" w:date="2018-06-10T15:34:00Z">
              <w:r w:rsidRPr="00E04782" w:rsidDel="00967100">
                <w:rPr>
                  <w:rStyle w:val="Strong"/>
                  <w:b w:val="0"/>
                  <w:iCs/>
                  <w:sz w:val="22"/>
                  <w:szCs w:val="22"/>
                </w:rPr>
                <w:delText>c</w:delText>
              </w:r>
            </w:del>
            <w:r w:rsidRPr="00E04782">
              <w:rPr>
                <w:rStyle w:val="Strong"/>
                <w:b w:val="0"/>
                <w:iCs/>
                <w:sz w:val="22"/>
                <w:szCs w:val="22"/>
              </w:rPr>
              <w:t>ountry Boy quits school</w:t>
            </w:r>
          </w:p>
          <w:p w:rsidR="00967100" w:rsidRDefault="00967100" w:rsidP="00967100">
            <w:pPr>
              <w:pStyle w:val="NormalWeb"/>
              <w:spacing w:before="0" w:beforeAutospacing="0" w:after="0" w:afterAutospacing="0"/>
              <w:ind w:left="720"/>
              <w:rPr>
                <w:ins w:id="23" w:author="Asus" w:date="2018-06-10T15:29:00Z"/>
                <w:rStyle w:val="Strong"/>
                <w:b w:val="0"/>
                <w:iCs/>
                <w:sz w:val="22"/>
                <w:szCs w:val="22"/>
              </w:rPr>
              <w:pPrChange w:id="24" w:author="Asus" w:date="2018-06-10T15:29:00Z">
                <w:pPr>
                  <w:pStyle w:val="NormalWeb"/>
                  <w:numPr>
                    <w:numId w:val="13"/>
                  </w:numPr>
                  <w:spacing w:before="0" w:beforeAutospacing="0" w:after="0" w:afterAutospacing="0"/>
                  <w:ind w:left="720" w:hanging="360"/>
                </w:pPr>
              </w:pPrChange>
            </w:pPr>
          </w:p>
          <w:p w:rsidR="00967100" w:rsidRPr="00E04782" w:rsidRDefault="00967100" w:rsidP="00967100">
            <w:pPr>
              <w:pStyle w:val="NormalWeb"/>
              <w:spacing w:before="0" w:beforeAutospacing="0" w:after="0" w:afterAutospacing="0"/>
              <w:rPr>
                <w:rStyle w:val="Strong"/>
                <w:b w:val="0"/>
                <w:iCs/>
                <w:sz w:val="22"/>
                <w:szCs w:val="22"/>
              </w:rPr>
              <w:pPrChange w:id="25" w:author="Asus" w:date="2018-06-10T15:29:00Z">
                <w:pPr>
                  <w:pStyle w:val="NormalWeb"/>
                  <w:numPr>
                    <w:numId w:val="13"/>
                  </w:numPr>
                  <w:spacing w:before="0" w:beforeAutospacing="0" w:after="0" w:afterAutospacing="0"/>
                  <w:ind w:left="720" w:hanging="360"/>
                </w:pPr>
              </w:pPrChange>
            </w:pPr>
            <w:ins w:id="26" w:author="Asus" w:date="2018-06-10T15:29:00Z">
              <w:r>
                <w:rPr>
                  <w:rStyle w:val="Strong"/>
                  <w:b w:val="0"/>
                  <w:iCs/>
                  <w:sz w:val="22"/>
                  <w:szCs w:val="22"/>
                </w:rPr>
                <w:t>Scanning, Skimming, Intensive Reading</w:t>
              </w:r>
            </w:ins>
          </w:p>
          <w:p w:rsidR="00E04782" w:rsidRPr="00E04782" w:rsidRDefault="00E04782" w:rsidP="00CC5195">
            <w:pPr>
              <w:pStyle w:val="NormalWeb"/>
              <w:spacing w:before="0" w:beforeAutospacing="0" w:after="0" w:afterAutospacing="0"/>
              <w:ind w:left="720"/>
              <w:rPr>
                <w:rStyle w:val="Strong"/>
                <w:i/>
                <w:iCs/>
                <w:sz w:val="22"/>
                <w:szCs w:val="22"/>
              </w:rPr>
            </w:pPr>
          </w:p>
          <w:p w:rsidR="00E04782" w:rsidRPr="00E04782" w:rsidDel="00AA5781" w:rsidRDefault="00E04782" w:rsidP="00CC5195">
            <w:pPr>
              <w:pStyle w:val="NormalWeb"/>
              <w:numPr>
                <w:ilvl w:val="0"/>
                <w:numId w:val="2"/>
              </w:numPr>
              <w:spacing w:before="0" w:beforeAutospacing="0" w:after="0" w:afterAutospacing="0"/>
              <w:jc w:val="both"/>
              <w:rPr>
                <w:del w:id="27" w:author="Asus" w:date="2018-06-06T11:29:00Z"/>
                <w:b/>
                <w:bCs/>
                <w:iCs/>
                <w:sz w:val="22"/>
                <w:szCs w:val="22"/>
              </w:rPr>
            </w:pPr>
            <w:del w:id="28" w:author="Asus" w:date="2018-06-06T11:29:00Z">
              <w:r w:rsidRPr="00E04782" w:rsidDel="00AA5781">
                <w:rPr>
                  <w:bCs/>
                  <w:iCs/>
                  <w:sz w:val="22"/>
                  <w:szCs w:val="22"/>
                </w:rPr>
                <w:delText>delineating the notable literary genres contributed by African and Asian writers;</w:delText>
              </w:r>
            </w:del>
          </w:p>
          <w:p w:rsidR="00E04782" w:rsidRPr="00E04782" w:rsidDel="00AA5781" w:rsidRDefault="00E04782" w:rsidP="00CC5195">
            <w:pPr>
              <w:pStyle w:val="NormalWeb"/>
              <w:spacing w:before="0" w:beforeAutospacing="0" w:after="0" w:afterAutospacing="0"/>
              <w:ind w:left="720"/>
              <w:jc w:val="both"/>
              <w:rPr>
                <w:del w:id="29" w:author="Asus" w:date="2018-06-06T11:29:00Z"/>
                <w:b/>
                <w:bCs/>
                <w:iCs/>
                <w:sz w:val="22"/>
                <w:szCs w:val="22"/>
              </w:rPr>
            </w:pPr>
          </w:p>
          <w:p w:rsidR="00E04782" w:rsidRPr="00E04782" w:rsidDel="00AA5781" w:rsidRDefault="00E04782" w:rsidP="00CC5195">
            <w:pPr>
              <w:pStyle w:val="NormalWeb"/>
              <w:numPr>
                <w:ilvl w:val="0"/>
                <w:numId w:val="2"/>
              </w:numPr>
              <w:spacing w:before="0" w:beforeAutospacing="0" w:after="0" w:afterAutospacing="0"/>
              <w:jc w:val="both"/>
              <w:rPr>
                <w:del w:id="30" w:author="Asus" w:date="2018-06-06T11:29:00Z"/>
                <w:b/>
                <w:bCs/>
                <w:iCs/>
                <w:sz w:val="22"/>
                <w:szCs w:val="22"/>
              </w:rPr>
            </w:pPr>
            <w:del w:id="31" w:author="Asus" w:date="2018-06-06T11:29:00Z">
              <w:r w:rsidRPr="00E04782" w:rsidDel="00AA5781">
                <w:rPr>
                  <w:bCs/>
                  <w:iCs/>
                  <w:sz w:val="22"/>
                  <w:szCs w:val="22"/>
                </w:rPr>
                <w:delText xml:space="preserve">understanding and appreciating the  different </w:delText>
              </w:r>
              <w:r w:rsidRPr="00E04782" w:rsidDel="00AA5781">
                <w:rPr>
                  <w:bCs/>
                  <w:iCs/>
                  <w:sz w:val="22"/>
                  <w:szCs w:val="22"/>
                </w:rPr>
                <w:lastRenderedPageBreak/>
                <w:delText>traditions and values of Afro-Asian countries</w:delText>
              </w:r>
              <w:r w:rsidRPr="00E04782" w:rsidDel="00AA5781">
                <w:rPr>
                  <w:b/>
                  <w:bCs/>
                  <w:iCs/>
                  <w:sz w:val="22"/>
                  <w:szCs w:val="22"/>
                </w:rPr>
                <w:delText xml:space="preserve"> </w:delText>
              </w:r>
              <w:r w:rsidRPr="00E04782" w:rsidDel="00AA5781">
                <w:rPr>
                  <w:bCs/>
                  <w:iCs/>
                  <w:sz w:val="22"/>
                  <w:szCs w:val="22"/>
                </w:rPr>
                <w:delText>with the use of an informative texts, prosodic features and study and research skills;</w:delText>
              </w:r>
            </w:del>
          </w:p>
          <w:p w:rsidR="00E04782" w:rsidRPr="00E04782" w:rsidDel="00AA5781" w:rsidRDefault="00E04782" w:rsidP="00CC5195">
            <w:pPr>
              <w:pStyle w:val="NormalWeb"/>
              <w:spacing w:before="0" w:beforeAutospacing="0" w:after="0" w:afterAutospacing="0"/>
              <w:ind w:left="720"/>
              <w:jc w:val="both"/>
              <w:rPr>
                <w:del w:id="32" w:author="Asus" w:date="2018-06-06T11:29:00Z"/>
                <w:b/>
                <w:bCs/>
                <w:iCs/>
                <w:sz w:val="22"/>
                <w:szCs w:val="22"/>
              </w:rPr>
            </w:pPr>
          </w:p>
          <w:p w:rsidR="00E04782" w:rsidRPr="00E04782" w:rsidDel="00AA5781" w:rsidRDefault="00E04782" w:rsidP="00CC5195">
            <w:pPr>
              <w:pStyle w:val="NormalWeb"/>
              <w:numPr>
                <w:ilvl w:val="0"/>
                <w:numId w:val="2"/>
              </w:numPr>
              <w:spacing w:before="0" w:beforeAutospacing="0" w:after="0" w:afterAutospacing="0"/>
              <w:jc w:val="both"/>
              <w:rPr>
                <w:del w:id="33" w:author="Asus" w:date="2018-06-06T11:29:00Z"/>
                <w:b/>
                <w:bCs/>
                <w:iCs/>
                <w:sz w:val="22"/>
                <w:szCs w:val="22"/>
              </w:rPr>
            </w:pPr>
            <w:del w:id="34" w:author="Asus" w:date="2018-06-06T11:29:00Z">
              <w:r w:rsidRPr="00E04782" w:rsidDel="00AA5781">
                <w:rPr>
                  <w:bCs/>
                  <w:iCs/>
                  <w:sz w:val="22"/>
                  <w:szCs w:val="22"/>
                </w:rPr>
                <w:delText>discovering  literature as a means of understanding the human being and the force/s he has to contend with;</w:delText>
              </w:r>
            </w:del>
          </w:p>
          <w:p w:rsidR="00E04782" w:rsidRPr="00E04782" w:rsidDel="00AA5781" w:rsidRDefault="00E04782" w:rsidP="00CC5195">
            <w:pPr>
              <w:pStyle w:val="NormalWeb"/>
              <w:spacing w:before="0" w:beforeAutospacing="0" w:after="0" w:afterAutospacing="0"/>
              <w:ind w:left="720"/>
              <w:jc w:val="both"/>
              <w:rPr>
                <w:del w:id="35" w:author="Asus" w:date="2018-06-06T11:29:00Z"/>
                <w:b/>
                <w:bCs/>
                <w:iCs/>
                <w:sz w:val="22"/>
                <w:szCs w:val="22"/>
              </w:rPr>
            </w:pPr>
          </w:p>
          <w:p w:rsidR="00E04782" w:rsidRPr="00E04782" w:rsidDel="00AA5781" w:rsidRDefault="00E04782" w:rsidP="00CC5195">
            <w:pPr>
              <w:pStyle w:val="NormalWeb"/>
              <w:numPr>
                <w:ilvl w:val="0"/>
                <w:numId w:val="1"/>
              </w:numPr>
              <w:spacing w:before="0" w:beforeAutospacing="0" w:after="0" w:afterAutospacing="0"/>
              <w:jc w:val="both"/>
              <w:rPr>
                <w:del w:id="36" w:author="Asus" w:date="2018-06-06T11:29:00Z"/>
                <w:rStyle w:val="Strong"/>
                <w:b w:val="0"/>
                <w:iCs/>
                <w:sz w:val="22"/>
                <w:szCs w:val="22"/>
              </w:rPr>
            </w:pPr>
            <w:del w:id="37" w:author="Asus" w:date="2018-06-06T11:29:00Z">
              <w:r w:rsidRPr="00E04782" w:rsidDel="00AA5781">
                <w:rPr>
                  <w:rStyle w:val="Strong"/>
                  <w:b w:val="0"/>
                  <w:iCs/>
                  <w:sz w:val="22"/>
                  <w:szCs w:val="22"/>
                </w:rPr>
                <w:delText>determining key concepts of the text read using information map/graphic organizer;</w:delText>
              </w:r>
            </w:del>
          </w:p>
          <w:p w:rsidR="00E04782" w:rsidRPr="00E04782" w:rsidDel="00AA5781" w:rsidRDefault="00E04782" w:rsidP="00CC5195">
            <w:pPr>
              <w:pStyle w:val="NormalWeb"/>
              <w:spacing w:before="0" w:beforeAutospacing="0" w:after="0" w:afterAutospacing="0"/>
              <w:ind w:left="720"/>
              <w:jc w:val="both"/>
              <w:rPr>
                <w:del w:id="38" w:author="Asus" w:date="2018-06-06T11:29:00Z"/>
                <w:rStyle w:val="Strong"/>
                <w:b w:val="0"/>
                <w:iCs/>
                <w:sz w:val="22"/>
                <w:szCs w:val="22"/>
              </w:rPr>
            </w:pPr>
          </w:p>
          <w:p w:rsidR="00E04782" w:rsidRPr="00E04782" w:rsidDel="00AA5781" w:rsidRDefault="00E04782" w:rsidP="00CC5195">
            <w:pPr>
              <w:pStyle w:val="NormalWeb"/>
              <w:numPr>
                <w:ilvl w:val="0"/>
                <w:numId w:val="1"/>
              </w:numPr>
              <w:spacing w:before="0" w:beforeAutospacing="0" w:after="0" w:afterAutospacing="0"/>
              <w:jc w:val="both"/>
              <w:rPr>
                <w:del w:id="39" w:author="Asus" w:date="2018-06-06T11:29:00Z"/>
                <w:rStyle w:val="Strong"/>
                <w:b w:val="0"/>
                <w:iCs/>
                <w:sz w:val="22"/>
                <w:szCs w:val="22"/>
              </w:rPr>
            </w:pPr>
            <w:del w:id="40" w:author="Asus" w:date="2018-06-06T11:29:00Z">
              <w:r w:rsidRPr="00E04782" w:rsidDel="00AA5781">
                <w:rPr>
                  <w:rStyle w:val="Strong"/>
                  <w:b w:val="0"/>
                  <w:iCs/>
                  <w:sz w:val="22"/>
                  <w:szCs w:val="22"/>
                </w:rPr>
                <w:delText>summarizing, assessing, and processing information listened to or viewed;</w:delText>
              </w:r>
            </w:del>
          </w:p>
          <w:p w:rsidR="00E04782" w:rsidRPr="00E04782" w:rsidDel="00AA5781" w:rsidRDefault="00E04782" w:rsidP="00CC5195">
            <w:pPr>
              <w:pStyle w:val="NormalWeb"/>
              <w:spacing w:before="0" w:beforeAutospacing="0" w:after="0" w:afterAutospacing="0"/>
              <w:ind w:left="720"/>
              <w:jc w:val="both"/>
              <w:rPr>
                <w:del w:id="41" w:author="Asus" w:date="2018-06-06T11:29:00Z"/>
                <w:rStyle w:val="Strong"/>
                <w:b w:val="0"/>
                <w:iCs/>
                <w:sz w:val="22"/>
                <w:szCs w:val="22"/>
              </w:rPr>
            </w:pPr>
          </w:p>
          <w:p w:rsidR="00E04782" w:rsidRPr="00E04782" w:rsidDel="00AA5781" w:rsidRDefault="00E04782" w:rsidP="00CC5195">
            <w:pPr>
              <w:pStyle w:val="NormalWeb"/>
              <w:numPr>
                <w:ilvl w:val="0"/>
                <w:numId w:val="1"/>
              </w:numPr>
              <w:spacing w:before="0" w:beforeAutospacing="0" w:after="0" w:afterAutospacing="0"/>
              <w:jc w:val="both"/>
              <w:rPr>
                <w:del w:id="42" w:author="Asus" w:date="2018-06-06T11:29:00Z"/>
                <w:rStyle w:val="Strong"/>
                <w:b w:val="0"/>
                <w:iCs/>
                <w:sz w:val="22"/>
                <w:szCs w:val="22"/>
              </w:rPr>
            </w:pPr>
            <w:del w:id="43" w:author="Asus" w:date="2018-06-06T11:29:00Z">
              <w:r w:rsidRPr="00E04782" w:rsidDel="00AA5781">
                <w:rPr>
                  <w:rStyle w:val="Strong"/>
                  <w:b w:val="0"/>
                  <w:iCs/>
                  <w:sz w:val="22"/>
                  <w:szCs w:val="22"/>
                </w:rPr>
                <w:delText>answering comprehension question carefully;</w:delText>
              </w:r>
            </w:del>
          </w:p>
          <w:p w:rsidR="00E04782" w:rsidRPr="00E04782" w:rsidDel="00AA5781" w:rsidRDefault="00E04782" w:rsidP="00CC5195">
            <w:pPr>
              <w:pStyle w:val="NormalWeb"/>
              <w:spacing w:before="0" w:beforeAutospacing="0" w:after="0" w:afterAutospacing="0"/>
              <w:ind w:left="720"/>
              <w:jc w:val="both"/>
              <w:rPr>
                <w:del w:id="44" w:author="Asus" w:date="2018-06-06T11:29:00Z"/>
                <w:rStyle w:val="Strong"/>
                <w:b w:val="0"/>
                <w:iCs/>
                <w:sz w:val="22"/>
                <w:szCs w:val="22"/>
              </w:rPr>
            </w:pPr>
          </w:p>
          <w:p w:rsidR="00E04782" w:rsidRPr="00E04782" w:rsidDel="00AA5781" w:rsidRDefault="00E04782" w:rsidP="00CC5195">
            <w:pPr>
              <w:pStyle w:val="NormalWeb"/>
              <w:numPr>
                <w:ilvl w:val="0"/>
                <w:numId w:val="1"/>
              </w:numPr>
              <w:spacing w:before="0" w:beforeAutospacing="0" w:after="0" w:afterAutospacing="0"/>
              <w:jc w:val="both"/>
              <w:rPr>
                <w:del w:id="45" w:author="Asus" w:date="2018-06-06T11:29:00Z"/>
                <w:rStyle w:val="Strong"/>
                <w:b w:val="0"/>
                <w:iCs/>
                <w:sz w:val="22"/>
                <w:szCs w:val="22"/>
              </w:rPr>
            </w:pPr>
            <w:del w:id="46" w:author="Asus" w:date="2018-06-06T11:29:00Z">
              <w:r w:rsidRPr="00E04782" w:rsidDel="00AA5781">
                <w:rPr>
                  <w:rStyle w:val="Strong"/>
                  <w:b w:val="0"/>
                  <w:iCs/>
                  <w:sz w:val="22"/>
                  <w:szCs w:val="22"/>
                </w:rPr>
                <w:delText>explaining literary devices employed in specific narratives;</w:delText>
              </w:r>
            </w:del>
          </w:p>
          <w:p w:rsidR="00E04782" w:rsidRPr="00E04782" w:rsidRDefault="00E04782" w:rsidP="00CC5195">
            <w:pPr>
              <w:pStyle w:val="NormalWeb"/>
              <w:spacing w:before="0" w:beforeAutospacing="0" w:after="0" w:afterAutospacing="0"/>
              <w:ind w:left="720"/>
              <w:jc w:val="both"/>
              <w:rPr>
                <w:rStyle w:val="Strong"/>
                <w:b w:val="0"/>
                <w:iCs/>
                <w:sz w:val="22"/>
                <w:szCs w:val="22"/>
              </w:rPr>
            </w:pPr>
          </w:p>
          <w:p w:rsidR="00AA5781" w:rsidRPr="00E04782" w:rsidRDefault="00AA5781" w:rsidP="00AA5781">
            <w:pPr>
              <w:pStyle w:val="NormalWeb"/>
              <w:spacing w:before="0" w:beforeAutospacing="0" w:after="0" w:afterAutospacing="0"/>
              <w:ind w:left="720"/>
              <w:jc w:val="both"/>
              <w:rPr>
                <w:b/>
                <w:bCs/>
                <w:iCs/>
                <w:sz w:val="22"/>
                <w:szCs w:val="22"/>
              </w:rPr>
            </w:pPr>
          </w:p>
        </w:tc>
        <w:tc>
          <w:tcPr>
            <w:tcW w:w="1980" w:type="dxa"/>
            <w:tcPrChange w:id="47" w:author="Asus" w:date="2018-06-06T12:21:00Z">
              <w:tcPr>
                <w:tcW w:w="180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pStyle w:val="Default"/>
              <w:jc w:val="center"/>
              <w:rPr>
                <w:rFonts w:ascii="Times New Roman" w:hAnsi="Times New Roman" w:cs="Times New Roman"/>
                <w:i/>
                <w:sz w:val="22"/>
                <w:szCs w:val="22"/>
                <w:lang w:val="fil-PH"/>
              </w:rPr>
            </w:pPr>
          </w:p>
          <w:p w:rsidR="00E04782" w:rsidRPr="00E04782" w:rsidRDefault="00E04782" w:rsidP="00CC5195">
            <w:pPr>
              <w:pStyle w:val="Default"/>
              <w:jc w:val="center"/>
              <w:rPr>
                <w:rFonts w:ascii="Times New Roman" w:hAnsi="Times New Roman" w:cs="Times New Roman"/>
                <w:i/>
                <w:sz w:val="22"/>
                <w:szCs w:val="22"/>
                <w:lang w:val="fil-PH"/>
              </w:rPr>
            </w:pPr>
          </w:p>
          <w:p w:rsidR="00E04782" w:rsidRPr="00E04782" w:rsidRDefault="00E04782" w:rsidP="00CC5195">
            <w:pPr>
              <w:pStyle w:val="Default"/>
              <w:jc w:val="center"/>
              <w:rPr>
                <w:rFonts w:ascii="Times New Roman" w:hAnsi="Times New Roman" w:cs="Times New Roman"/>
                <w:i/>
                <w:sz w:val="22"/>
                <w:szCs w:val="22"/>
                <w:lang w:val="fil-PH"/>
              </w:rPr>
            </w:pPr>
          </w:p>
          <w:p w:rsidR="00E04782" w:rsidRPr="00E04782" w:rsidRDefault="00E04782" w:rsidP="00CC5195">
            <w:pPr>
              <w:pStyle w:val="Default"/>
              <w:jc w:val="center"/>
              <w:rPr>
                <w:rFonts w:ascii="Times New Roman" w:hAnsi="Times New Roman" w:cs="Times New Roman"/>
                <w:i/>
                <w:sz w:val="22"/>
                <w:szCs w:val="22"/>
                <w:lang w:val="fil-PH"/>
              </w:rPr>
            </w:pPr>
            <w:r w:rsidRPr="00E04782">
              <w:rPr>
                <w:rFonts w:ascii="Times New Roman" w:hAnsi="Times New Roman" w:cs="Times New Roman"/>
                <w:i/>
                <w:sz w:val="22"/>
                <w:szCs w:val="22"/>
                <w:lang w:val="fil-PH"/>
              </w:rPr>
              <w:t xml:space="preserve">The learners demonstrate understanding of  </w:t>
            </w:r>
            <w:r w:rsidRPr="00E04782">
              <w:rPr>
                <w:rFonts w:ascii="Times New Roman" w:hAnsi="Times New Roman" w:cs="Times New Roman"/>
                <w:sz w:val="22"/>
                <w:szCs w:val="22"/>
                <w:lang w:val="fil-PH"/>
              </w:rPr>
              <w:t xml:space="preserve">Afro-Asian literature as a means of exploring forces that human beings contend with; various reading styles vis-ă- vis purposes of reading; prosodic features that serves as carriers of meaning; ways by which information may be organized, related, and delivered orally; and parallel structures and </w:t>
            </w:r>
            <w:r w:rsidRPr="00E04782">
              <w:rPr>
                <w:rFonts w:ascii="Times New Roman" w:hAnsi="Times New Roman" w:cs="Times New Roman"/>
                <w:sz w:val="22"/>
                <w:szCs w:val="22"/>
                <w:lang w:val="fil-PH"/>
              </w:rPr>
              <w:lastRenderedPageBreak/>
              <w:t xml:space="preserve">cohesive devices in presenting information. </w:t>
            </w:r>
            <w:r w:rsidRPr="00E04782">
              <w:rPr>
                <w:rFonts w:ascii="Times New Roman" w:hAnsi="Times New Roman" w:cs="Times New Roman"/>
                <w:i/>
                <w:sz w:val="22"/>
                <w:szCs w:val="22"/>
                <w:lang w:val="fil-PH"/>
              </w:rPr>
              <w:t>(DepEd)</w:t>
            </w:r>
          </w:p>
          <w:p w:rsidR="00E04782" w:rsidRPr="00E04782" w:rsidRDefault="00E04782" w:rsidP="00CC5195">
            <w:pPr>
              <w:pStyle w:val="Default"/>
              <w:jc w:val="center"/>
              <w:rPr>
                <w:rFonts w:ascii="Times New Roman" w:hAnsi="Times New Roman" w:cs="Times New Roman"/>
                <w:i/>
                <w:sz w:val="22"/>
                <w:szCs w:val="22"/>
                <w:lang w:val="fil-PH"/>
              </w:rPr>
            </w:pPr>
          </w:p>
          <w:p w:rsidR="00E04782" w:rsidRPr="00E04782" w:rsidRDefault="00E04782" w:rsidP="00CC5195">
            <w:pPr>
              <w:pStyle w:val="Default"/>
              <w:jc w:val="center"/>
              <w:rPr>
                <w:rFonts w:ascii="Times New Roman" w:hAnsi="Times New Roman" w:cs="Times New Roman"/>
                <w:sz w:val="22"/>
                <w:szCs w:val="22"/>
                <w:lang w:val="fil-PH"/>
              </w:rPr>
            </w:pPr>
            <w:r w:rsidRPr="00E04782">
              <w:rPr>
                <w:rFonts w:ascii="Times New Roman" w:hAnsi="Times New Roman" w:cs="Times New Roman"/>
                <w:i/>
                <w:sz w:val="22"/>
                <w:szCs w:val="22"/>
                <w:lang w:val="fil-PH"/>
              </w:rPr>
              <w:t xml:space="preserve">The learners </w:t>
            </w:r>
            <w:r w:rsidRPr="00E04782">
              <w:rPr>
                <w:rFonts w:ascii="Times New Roman" w:hAnsi="Times New Roman" w:cs="Times New Roman"/>
                <w:sz w:val="22"/>
                <w:szCs w:val="22"/>
                <w:lang w:val="fil-PH"/>
              </w:rPr>
              <w:t>understand that reading is a psycholinguistic guessing game which utilizes visual and non-visual information in order to confirm, modify, and monitor ones’ comprehension.</w:t>
            </w:r>
          </w:p>
          <w:p w:rsidR="00E04782" w:rsidRPr="00E04782" w:rsidRDefault="00E04782" w:rsidP="00CC5195">
            <w:pPr>
              <w:pStyle w:val="Default"/>
              <w:jc w:val="center"/>
              <w:rPr>
                <w:rFonts w:ascii="Times New Roman" w:hAnsi="Times New Roman" w:cs="Times New Roman"/>
                <w:i/>
                <w:sz w:val="22"/>
                <w:szCs w:val="22"/>
                <w:lang w:val="fil-PH"/>
              </w:rPr>
            </w:pPr>
          </w:p>
          <w:p w:rsidR="00E04782" w:rsidRPr="00E04782" w:rsidRDefault="00E04782" w:rsidP="00CC5195">
            <w:pPr>
              <w:pStyle w:val="Default"/>
              <w:jc w:val="center"/>
              <w:rPr>
                <w:rFonts w:ascii="Times New Roman" w:hAnsi="Times New Roman" w:cs="Times New Roman"/>
                <w:b/>
                <w:sz w:val="22"/>
                <w:szCs w:val="22"/>
              </w:rPr>
            </w:pPr>
          </w:p>
        </w:tc>
        <w:tc>
          <w:tcPr>
            <w:tcW w:w="2160" w:type="dxa"/>
            <w:tcPrChange w:id="48" w:author="Asus" w:date="2018-06-06T12:21:00Z">
              <w:tcPr>
                <w:tcW w:w="216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pStyle w:val="Default"/>
              <w:jc w:val="center"/>
              <w:rPr>
                <w:rFonts w:ascii="Times New Roman" w:hAnsi="Times New Roman" w:cs="Times New Roman"/>
                <w:i/>
                <w:sz w:val="22"/>
                <w:szCs w:val="22"/>
                <w:lang w:val="fil-PH"/>
              </w:rPr>
            </w:pPr>
          </w:p>
          <w:p w:rsidR="00E04782" w:rsidRPr="00E04782" w:rsidRDefault="00E04782" w:rsidP="00CC5195">
            <w:pPr>
              <w:pStyle w:val="Default"/>
              <w:jc w:val="center"/>
              <w:rPr>
                <w:rFonts w:ascii="Times New Roman" w:hAnsi="Times New Roman" w:cs="Times New Roman"/>
                <w:i/>
                <w:sz w:val="22"/>
                <w:szCs w:val="22"/>
                <w:lang w:val="fil-PH"/>
              </w:rPr>
            </w:pPr>
          </w:p>
          <w:p w:rsidR="00E04782" w:rsidRPr="00E04782" w:rsidRDefault="00E04782" w:rsidP="00CC5195">
            <w:pPr>
              <w:pStyle w:val="Default"/>
              <w:jc w:val="center"/>
              <w:rPr>
                <w:rFonts w:ascii="Times New Roman" w:hAnsi="Times New Roman" w:cs="Times New Roman"/>
                <w:i/>
                <w:sz w:val="22"/>
                <w:szCs w:val="22"/>
                <w:lang w:val="fil-PH"/>
              </w:rPr>
            </w:pPr>
          </w:p>
          <w:p w:rsidR="006303EC" w:rsidRPr="00E04782" w:rsidRDefault="00E04782" w:rsidP="0080759D">
            <w:pPr>
              <w:spacing w:after="0" w:line="240" w:lineRule="auto"/>
              <w:jc w:val="center"/>
              <w:rPr>
                <w:rFonts w:ascii="Times New Roman" w:hAnsi="Times New Roman"/>
              </w:rPr>
            </w:pPr>
            <w:r w:rsidRPr="00E04782">
              <w:rPr>
                <w:rFonts w:ascii="Times New Roman" w:hAnsi="Times New Roman"/>
                <w:i/>
                <w:lang w:val="fil-PH"/>
              </w:rPr>
              <w:t>The learners</w:t>
            </w:r>
            <w:r w:rsidRPr="00E04782">
              <w:rPr>
                <w:rFonts w:ascii="Times New Roman" w:hAnsi="Times New Roman"/>
                <w:lang w:val="fil-PH"/>
              </w:rPr>
              <w:t xml:space="preserve"> transfer learning by </w:t>
            </w:r>
            <w:ins w:id="49" w:author="Asus" w:date="2018-06-06T12:54:00Z">
              <w:r w:rsidR="00363FF4">
                <w:rPr>
                  <w:rFonts w:ascii="Times New Roman" w:hAnsi="Times New Roman"/>
                  <w:lang w:val="fil-PH"/>
                </w:rPr>
                <w:t>composing and delivering an informative speech based in a specific topic of interest keeping in mind the proper and effective use of parallel structures and cohesive devices and appropriate prosodic features , stance, and behavior.</w:t>
              </w:r>
            </w:ins>
          </w:p>
          <w:p w:rsidR="00E04782" w:rsidRPr="00E04782" w:rsidRDefault="00E04782" w:rsidP="00CC5195">
            <w:pPr>
              <w:spacing w:after="0" w:line="240" w:lineRule="auto"/>
              <w:jc w:val="center"/>
              <w:rPr>
                <w:rFonts w:ascii="Times New Roman" w:hAnsi="Times New Roman"/>
                <w:b/>
                <w:i/>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tc>
        <w:tc>
          <w:tcPr>
            <w:tcW w:w="1890" w:type="dxa"/>
            <w:tcPrChange w:id="50" w:author="Asus" w:date="2018-06-06T12:21:00Z">
              <w:tcPr>
                <w:tcW w:w="1890" w:type="dxa"/>
              </w:tcPr>
            </w:tcPrChange>
          </w:tcPr>
          <w:p w:rsidR="00E04782" w:rsidRPr="00E04782" w:rsidRDefault="00E04782" w:rsidP="00CC5195">
            <w:pPr>
              <w:pStyle w:val="NoSpacing"/>
              <w:jc w:val="center"/>
              <w:rPr>
                <w:rFonts w:ascii="Times New Roman" w:hAnsi="Times New Roman"/>
                <w:i/>
              </w:rPr>
            </w:pPr>
          </w:p>
          <w:p w:rsidR="00E04782" w:rsidRPr="00E04782" w:rsidRDefault="00E04782" w:rsidP="00CC5195">
            <w:pPr>
              <w:pStyle w:val="NoSpacing"/>
              <w:jc w:val="center"/>
              <w:rPr>
                <w:rFonts w:ascii="Times New Roman" w:hAnsi="Times New Roman"/>
                <w:i/>
              </w:rPr>
            </w:pPr>
          </w:p>
          <w:p w:rsidR="00E04782" w:rsidRPr="00E04782" w:rsidRDefault="00E04782" w:rsidP="00CC5195">
            <w:pPr>
              <w:pStyle w:val="NoSpacing"/>
              <w:jc w:val="center"/>
              <w:rPr>
                <w:rFonts w:ascii="Times New Roman" w:hAnsi="Times New Roman"/>
                <w:i/>
              </w:rPr>
            </w:pPr>
          </w:p>
          <w:p w:rsidR="00E04782" w:rsidRPr="00E04782" w:rsidRDefault="00E04782" w:rsidP="00CC5195">
            <w:pPr>
              <w:pStyle w:val="NoSpacing"/>
              <w:jc w:val="center"/>
              <w:rPr>
                <w:rFonts w:ascii="Times New Roman" w:hAnsi="Times New Roman"/>
                <w:i/>
              </w:rPr>
            </w:pPr>
          </w:p>
          <w:p w:rsidR="00E04782" w:rsidRPr="00E04782" w:rsidRDefault="00E04782" w:rsidP="00CC5195">
            <w:pPr>
              <w:pStyle w:val="NoSpacing"/>
              <w:jc w:val="center"/>
              <w:rPr>
                <w:rFonts w:ascii="Times New Roman" w:hAnsi="Times New Roman"/>
              </w:rPr>
            </w:pPr>
            <w:r w:rsidRPr="00E04782">
              <w:rPr>
                <w:rFonts w:ascii="Times New Roman" w:hAnsi="Times New Roman"/>
                <w:i/>
              </w:rPr>
              <w:t>The learners will become</w:t>
            </w:r>
            <w:r w:rsidRPr="00E04782">
              <w:rPr>
                <w:rFonts w:ascii="Times New Roman" w:hAnsi="Times New Roman"/>
              </w:rPr>
              <w:t xml:space="preserve"> appreciative of the traditions and values of Afro-Asian countries and of the writers in literature and show the values of truth, justice and love as learned from the selected Afro-Asian stories.</w:t>
            </w:r>
          </w:p>
          <w:p w:rsidR="00E04782" w:rsidRPr="00E04782" w:rsidRDefault="00E04782" w:rsidP="00CC5195">
            <w:pPr>
              <w:spacing w:after="0" w:line="240" w:lineRule="auto"/>
              <w:jc w:val="center"/>
              <w:rPr>
                <w:rFonts w:ascii="Times New Roman" w:hAnsi="Times New Roman"/>
                <w:b/>
              </w:rPr>
            </w:pPr>
          </w:p>
        </w:tc>
        <w:tc>
          <w:tcPr>
            <w:tcW w:w="1620" w:type="dxa"/>
            <w:tcPrChange w:id="51" w:author="Asus" w:date="2018-06-06T12:21:00Z">
              <w:tcPr>
                <w:tcW w:w="162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i/>
              </w:rPr>
            </w:pPr>
          </w:p>
          <w:p w:rsidR="00E04782" w:rsidRPr="00E04782" w:rsidRDefault="00E04782" w:rsidP="00CC5195">
            <w:pPr>
              <w:spacing w:after="0" w:line="240" w:lineRule="auto"/>
              <w:jc w:val="center"/>
              <w:rPr>
                <w:rFonts w:ascii="Times New Roman" w:hAnsi="Times New Roman"/>
                <w:i/>
              </w:rPr>
            </w:pPr>
          </w:p>
          <w:p w:rsidR="00E04782" w:rsidRPr="00E04782" w:rsidRDefault="00E04782" w:rsidP="00CC5195">
            <w:pPr>
              <w:spacing w:after="0" w:line="240" w:lineRule="auto"/>
              <w:jc w:val="center"/>
              <w:rPr>
                <w:rFonts w:ascii="Times New Roman" w:hAnsi="Times New Roman"/>
                <w:i/>
              </w:rPr>
            </w:pPr>
          </w:p>
          <w:p w:rsidR="0080759D" w:rsidRPr="00E04782" w:rsidRDefault="00E04782" w:rsidP="0080759D">
            <w:pPr>
              <w:spacing w:after="0" w:line="240" w:lineRule="auto"/>
              <w:jc w:val="center"/>
              <w:rPr>
                <w:rFonts w:ascii="Times New Roman" w:hAnsi="Times New Roman"/>
              </w:rPr>
            </w:pPr>
            <w:r w:rsidRPr="00E04782">
              <w:rPr>
                <w:rFonts w:ascii="Times New Roman" w:hAnsi="Times New Roman"/>
                <w:i/>
              </w:rPr>
              <w:t>The learners will be able to</w:t>
            </w:r>
            <w:r w:rsidRPr="00E04782">
              <w:rPr>
                <w:rFonts w:ascii="Times New Roman" w:hAnsi="Times New Roman"/>
              </w:rPr>
              <w:t xml:space="preserve"> </w:t>
            </w:r>
            <w:r w:rsidR="0080759D">
              <w:rPr>
                <w:rFonts w:ascii="Times New Roman" w:hAnsi="Times New Roman"/>
              </w:rPr>
              <w:t>r</w:t>
            </w:r>
            <w:r w:rsidR="0080759D" w:rsidRPr="00E04782">
              <w:rPr>
                <w:rFonts w:ascii="Times New Roman" w:hAnsi="Times New Roman"/>
              </w:rPr>
              <w:t xml:space="preserve">ealizing the values and traditions of </w:t>
            </w:r>
          </w:p>
          <w:p w:rsidR="0080759D" w:rsidRDefault="0080759D" w:rsidP="0080759D">
            <w:pPr>
              <w:spacing w:after="0" w:line="240" w:lineRule="auto"/>
              <w:jc w:val="center"/>
              <w:rPr>
                <w:rFonts w:ascii="Times New Roman" w:hAnsi="Times New Roman"/>
              </w:rPr>
            </w:pPr>
            <w:r w:rsidRPr="00E04782">
              <w:rPr>
                <w:rFonts w:ascii="Times New Roman" w:hAnsi="Times New Roman"/>
              </w:rPr>
              <w:t xml:space="preserve">Afro- Asian literature and </w:t>
            </w:r>
            <w:r>
              <w:rPr>
                <w:rFonts w:ascii="Times New Roman" w:hAnsi="Times New Roman"/>
              </w:rPr>
              <w:t>self-</w:t>
            </w:r>
            <w:r w:rsidRPr="00E04782">
              <w:rPr>
                <w:rFonts w:ascii="Times New Roman" w:hAnsi="Times New Roman"/>
              </w:rPr>
              <w:t xml:space="preserve">experience, your school will hold a </w:t>
            </w:r>
            <w:r>
              <w:rPr>
                <w:rFonts w:ascii="Times New Roman" w:hAnsi="Times New Roman"/>
              </w:rPr>
              <w:t>Literary and Talent wherein each participant may do any of the following task</w:t>
            </w:r>
          </w:p>
          <w:p w:rsidR="0080759D" w:rsidRDefault="0080759D" w:rsidP="0080759D">
            <w:pPr>
              <w:spacing w:after="0" w:line="240" w:lineRule="auto"/>
              <w:jc w:val="center"/>
              <w:rPr>
                <w:rFonts w:ascii="Times New Roman" w:hAnsi="Times New Roman"/>
              </w:rPr>
            </w:pPr>
            <w:r>
              <w:rPr>
                <w:rFonts w:ascii="Times New Roman" w:hAnsi="Times New Roman"/>
              </w:rPr>
              <w:t>Photo Essay</w:t>
            </w:r>
          </w:p>
          <w:p w:rsidR="0080759D" w:rsidRDefault="0080759D" w:rsidP="0080759D">
            <w:pPr>
              <w:spacing w:after="0" w:line="240" w:lineRule="auto"/>
              <w:jc w:val="center"/>
              <w:rPr>
                <w:rFonts w:ascii="Times New Roman" w:hAnsi="Times New Roman"/>
              </w:rPr>
            </w:pPr>
            <w:r>
              <w:rPr>
                <w:rFonts w:ascii="Times New Roman" w:hAnsi="Times New Roman"/>
              </w:rPr>
              <w:t>Poem</w:t>
            </w:r>
          </w:p>
          <w:p w:rsidR="0080759D" w:rsidRDefault="0080759D" w:rsidP="0080759D">
            <w:pPr>
              <w:spacing w:after="0" w:line="240" w:lineRule="auto"/>
              <w:jc w:val="center"/>
              <w:rPr>
                <w:rFonts w:ascii="Times New Roman" w:hAnsi="Times New Roman"/>
              </w:rPr>
            </w:pPr>
            <w:r>
              <w:rPr>
                <w:rFonts w:ascii="Times New Roman" w:hAnsi="Times New Roman"/>
              </w:rPr>
              <w:t>Puppet Show</w:t>
            </w:r>
          </w:p>
          <w:p w:rsidR="0080759D" w:rsidRPr="00E04782" w:rsidRDefault="0080759D" w:rsidP="0080759D">
            <w:pPr>
              <w:spacing w:after="0" w:line="240" w:lineRule="auto"/>
              <w:jc w:val="center"/>
              <w:rPr>
                <w:rFonts w:ascii="Times New Roman" w:hAnsi="Times New Roman"/>
              </w:rPr>
            </w:pPr>
            <w:r>
              <w:rPr>
                <w:rFonts w:ascii="Times New Roman" w:hAnsi="Times New Roman"/>
              </w:rPr>
              <w:t xml:space="preserve">Song Composition. </w:t>
            </w:r>
            <w:r>
              <w:rPr>
                <w:rFonts w:ascii="Times New Roman" w:hAnsi="Times New Roman"/>
              </w:rPr>
              <w:lastRenderedPageBreak/>
              <w:t>Their work should be anchored on the theme “My Babyhood” and it must be factual (photo essay) and detailed to provoke awareness. Each work will be graded based on the rubrics given.</w:t>
            </w: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b/>
              </w:rPr>
            </w:pPr>
          </w:p>
          <w:p w:rsidR="00E04782" w:rsidRPr="00E04782" w:rsidRDefault="00E04782" w:rsidP="00CC5195">
            <w:pPr>
              <w:spacing w:after="0" w:line="240" w:lineRule="auto"/>
              <w:jc w:val="center"/>
              <w:rPr>
                <w:rFonts w:ascii="Times New Roman" w:hAnsi="Times New Roman"/>
              </w:rPr>
            </w:pPr>
          </w:p>
        </w:tc>
        <w:tc>
          <w:tcPr>
            <w:tcW w:w="2340" w:type="dxa"/>
            <w:shd w:val="clear" w:color="auto" w:fill="auto"/>
            <w:tcPrChange w:id="52" w:author="Asus" w:date="2018-06-06T12:21:00Z">
              <w:tcPr>
                <w:tcW w:w="2340" w:type="dxa"/>
                <w:shd w:val="clear" w:color="auto" w:fill="auto"/>
              </w:tcPr>
            </w:tcPrChange>
          </w:tcPr>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i/>
                <w:sz w:val="22"/>
                <w:szCs w:val="22"/>
                <w:lang w:val="fil-PH"/>
              </w:rPr>
            </w:pPr>
          </w:p>
          <w:p w:rsidR="00E04782" w:rsidRPr="00E04782" w:rsidRDefault="00E04782" w:rsidP="00CC5195">
            <w:pPr>
              <w:pStyle w:val="Default"/>
              <w:jc w:val="both"/>
              <w:rPr>
                <w:rFonts w:ascii="Times New Roman" w:hAnsi="Times New Roman" w:cs="Times New Roman"/>
                <w:i/>
                <w:sz w:val="22"/>
                <w:szCs w:val="22"/>
                <w:lang w:val="fil-PH"/>
              </w:rPr>
            </w:pPr>
          </w:p>
          <w:p w:rsidR="00E04782" w:rsidRPr="00E04782" w:rsidRDefault="00E04782" w:rsidP="00CC5195">
            <w:pPr>
              <w:pStyle w:val="Default"/>
              <w:jc w:val="both"/>
              <w:rPr>
                <w:rFonts w:ascii="Times New Roman" w:hAnsi="Times New Roman" w:cs="Times New Roman"/>
                <w:i/>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r w:rsidRPr="00E04782">
              <w:rPr>
                <w:rFonts w:ascii="Times New Roman" w:hAnsi="Times New Roman" w:cs="Times New Roman"/>
                <w:i/>
                <w:sz w:val="22"/>
                <w:szCs w:val="22"/>
                <w:lang w:val="fil-PH"/>
              </w:rPr>
              <w:t>The learners</w:t>
            </w:r>
            <w:r w:rsidRPr="00E04782">
              <w:rPr>
                <w:rFonts w:ascii="Times New Roman" w:hAnsi="Times New Roman" w:cs="Times New Roman"/>
                <w:sz w:val="22"/>
                <w:szCs w:val="22"/>
                <w:lang w:val="fil-PH"/>
              </w:rPr>
              <w:t>...</w:t>
            </w:r>
          </w:p>
          <w:p w:rsidR="00E04782" w:rsidRPr="00E04782" w:rsidRDefault="00E04782" w:rsidP="00CC5195">
            <w:pPr>
              <w:pStyle w:val="Default"/>
              <w:jc w:val="both"/>
              <w:rPr>
                <w:rFonts w:ascii="Times New Roman" w:hAnsi="Times New Roman" w:cs="Times New Roman"/>
                <w:sz w:val="22"/>
                <w:szCs w:val="22"/>
                <w:lang w:val="fil-PH"/>
              </w:rPr>
            </w:pPr>
          </w:p>
          <w:p w:rsidR="00AA5781" w:rsidRDefault="00AA5781" w:rsidP="00CC5195">
            <w:pPr>
              <w:pStyle w:val="Default"/>
              <w:numPr>
                <w:ilvl w:val="0"/>
                <w:numId w:val="3"/>
              </w:numPr>
              <w:jc w:val="both"/>
              <w:rPr>
                <w:ins w:id="53" w:author="Asus" w:date="2018-06-06T11:25:00Z"/>
                <w:rFonts w:ascii="Times New Roman" w:hAnsi="Times New Roman" w:cs="Times New Roman"/>
                <w:sz w:val="22"/>
                <w:szCs w:val="22"/>
                <w:lang w:val="fil-PH"/>
              </w:rPr>
            </w:pPr>
            <w:ins w:id="54" w:author="Asus" w:date="2018-06-06T11:25:00Z">
              <w:r>
                <w:rPr>
                  <w:rFonts w:ascii="Times New Roman" w:hAnsi="Times New Roman" w:cs="Times New Roman"/>
                  <w:sz w:val="22"/>
                  <w:szCs w:val="22"/>
                  <w:lang w:val="fil-PH"/>
                </w:rPr>
                <w:t>Scan for logical connectors to determine the text type</w:t>
              </w:r>
            </w:ins>
          </w:p>
          <w:p w:rsidR="00AA5781" w:rsidRDefault="00AA5781" w:rsidP="00CC5195">
            <w:pPr>
              <w:pStyle w:val="Default"/>
              <w:numPr>
                <w:ilvl w:val="0"/>
                <w:numId w:val="3"/>
              </w:numPr>
              <w:jc w:val="both"/>
              <w:rPr>
                <w:ins w:id="55" w:author="Asus" w:date="2018-06-06T11:26:00Z"/>
                <w:rFonts w:ascii="Times New Roman" w:hAnsi="Times New Roman" w:cs="Times New Roman"/>
                <w:sz w:val="22"/>
                <w:szCs w:val="22"/>
                <w:lang w:val="fil-PH"/>
              </w:rPr>
            </w:pPr>
            <w:ins w:id="56" w:author="Asus" w:date="2018-06-06T11:26:00Z">
              <w:r>
                <w:rPr>
                  <w:rFonts w:ascii="Times New Roman" w:hAnsi="Times New Roman" w:cs="Times New Roman"/>
                  <w:sz w:val="22"/>
                  <w:szCs w:val="22"/>
                  <w:lang w:val="fil-PH"/>
                </w:rPr>
                <w:t>Skim to determine key ideas</w:t>
              </w:r>
            </w:ins>
          </w:p>
          <w:p w:rsidR="00AA5781" w:rsidRDefault="00AA5781" w:rsidP="00CC5195">
            <w:pPr>
              <w:pStyle w:val="Default"/>
              <w:numPr>
                <w:ilvl w:val="0"/>
                <w:numId w:val="3"/>
              </w:numPr>
              <w:jc w:val="both"/>
              <w:rPr>
                <w:ins w:id="57" w:author="Asus" w:date="2018-06-06T11:28:00Z"/>
                <w:rFonts w:ascii="Times New Roman" w:hAnsi="Times New Roman" w:cs="Times New Roman"/>
                <w:sz w:val="22"/>
                <w:szCs w:val="22"/>
                <w:lang w:val="fil-PH"/>
              </w:rPr>
            </w:pPr>
            <w:ins w:id="58" w:author="Asus" w:date="2018-06-06T11:26:00Z">
              <w:r>
                <w:rPr>
                  <w:rFonts w:ascii="Times New Roman" w:hAnsi="Times New Roman" w:cs="Times New Roman"/>
                  <w:sz w:val="22"/>
                  <w:szCs w:val="22"/>
                  <w:lang w:val="fil-PH"/>
                </w:rPr>
                <w:t>Use the appropriate reading style (scanning, skimming, speed reading, intensive reading, etc.) for one</w:t>
              </w:r>
            </w:ins>
            <w:ins w:id="59" w:author="Asus" w:date="2018-06-06T11:27:00Z">
              <w:r>
                <w:rPr>
                  <w:rFonts w:ascii="Times New Roman" w:hAnsi="Times New Roman" w:cs="Times New Roman"/>
                  <w:sz w:val="22"/>
                  <w:szCs w:val="22"/>
                  <w:lang w:val="fil-PH"/>
                </w:rPr>
                <w:t>’s purpose</w:t>
              </w:r>
            </w:ins>
          </w:p>
          <w:p w:rsidR="00AA5781" w:rsidRPr="00AA5781" w:rsidRDefault="00AA5781" w:rsidP="00AA5781">
            <w:pPr>
              <w:pStyle w:val="Default"/>
              <w:numPr>
                <w:ilvl w:val="0"/>
                <w:numId w:val="3"/>
              </w:numPr>
              <w:jc w:val="both"/>
              <w:rPr>
                <w:ins w:id="60" w:author="Asus" w:date="2018-06-06T11:25:00Z"/>
                <w:rFonts w:ascii="Times New Roman" w:hAnsi="Times New Roman" w:cs="Times New Roman"/>
                <w:sz w:val="22"/>
                <w:szCs w:val="22"/>
                <w:lang w:val="fil-PH"/>
              </w:rPr>
            </w:pPr>
            <w:ins w:id="61" w:author="Asus" w:date="2018-06-06T11:28:00Z">
              <w:r>
                <w:rPr>
                  <w:rFonts w:ascii="Times New Roman" w:hAnsi="Times New Roman" w:cs="Times New Roman"/>
                  <w:sz w:val="22"/>
                  <w:szCs w:val="22"/>
                  <w:lang w:val="fil-PH"/>
                </w:rPr>
                <w:t xml:space="preserve">Read intensively to </w:t>
              </w:r>
              <w:r>
                <w:rPr>
                  <w:rFonts w:ascii="Times New Roman" w:hAnsi="Times New Roman" w:cs="Times New Roman"/>
                  <w:sz w:val="22"/>
                  <w:szCs w:val="22"/>
                  <w:lang w:val="fil-PH"/>
                </w:rPr>
                <w:lastRenderedPageBreak/>
                <w:t>determine the author’s purpose</w:t>
              </w:r>
            </w:ins>
          </w:p>
          <w:p w:rsidR="00E04782" w:rsidRPr="00E04782" w:rsidDel="00AA5781" w:rsidRDefault="00E04782" w:rsidP="00CC5195">
            <w:pPr>
              <w:pStyle w:val="Default"/>
              <w:numPr>
                <w:ilvl w:val="0"/>
                <w:numId w:val="3"/>
              </w:numPr>
              <w:jc w:val="both"/>
              <w:rPr>
                <w:del w:id="62" w:author="Asus" w:date="2018-06-06T11:30:00Z"/>
                <w:rFonts w:ascii="Times New Roman" w:hAnsi="Times New Roman" w:cs="Times New Roman"/>
                <w:sz w:val="22"/>
                <w:szCs w:val="22"/>
                <w:lang w:val="fil-PH"/>
              </w:rPr>
            </w:pPr>
            <w:del w:id="63" w:author="Asus" w:date="2018-06-06T11:30:00Z">
              <w:r w:rsidRPr="00E04782" w:rsidDel="00AA5781">
                <w:rPr>
                  <w:rFonts w:ascii="Times New Roman" w:hAnsi="Times New Roman" w:cs="Times New Roman"/>
                  <w:sz w:val="22"/>
                  <w:szCs w:val="22"/>
                  <w:lang w:val="fil-PH"/>
                </w:rPr>
                <w:delText xml:space="preserve">discover and appreciate literature as a means of understanding the human being and the force/s he has to contend with;  </w:delText>
              </w:r>
            </w:del>
          </w:p>
          <w:p w:rsidR="00E04782" w:rsidRPr="00E04782" w:rsidRDefault="00E04782" w:rsidP="00CC5195">
            <w:pPr>
              <w:pStyle w:val="Default"/>
              <w:ind w:left="720"/>
              <w:jc w:val="both"/>
              <w:rPr>
                <w:rFonts w:ascii="Times New Roman" w:hAnsi="Times New Roman" w:cs="Times New Roman"/>
                <w:sz w:val="22"/>
                <w:szCs w:val="22"/>
                <w:lang w:val="fil-PH"/>
              </w:rPr>
            </w:pPr>
          </w:p>
          <w:p w:rsidR="00E04782" w:rsidRDefault="00E04782" w:rsidP="00CC5195">
            <w:pPr>
              <w:pStyle w:val="Default"/>
              <w:numPr>
                <w:ilvl w:val="0"/>
                <w:numId w:val="3"/>
              </w:numPr>
              <w:jc w:val="both"/>
              <w:rPr>
                <w:ins w:id="64" w:author="Asus" w:date="2018-06-06T12:12:00Z"/>
                <w:rFonts w:ascii="Times New Roman" w:hAnsi="Times New Roman" w:cs="Times New Roman"/>
                <w:sz w:val="22"/>
                <w:szCs w:val="22"/>
                <w:lang w:val="fil-PH"/>
              </w:rPr>
            </w:pPr>
            <w:r w:rsidRPr="00E04782">
              <w:rPr>
                <w:rFonts w:ascii="Times New Roman" w:hAnsi="Times New Roman" w:cs="Times New Roman"/>
                <w:sz w:val="22"/>
                <w:szCs w:val="22"/>
                <w:lang w:val="fil-PH"/>
              </w:rPr>
              <w:t>describe the notable literary genres  contributed by African and Asian writers;</w:t>
            </w:r>
          </w:p>
          <w:p w:rsidR="007F4325" w:rsidRPr="007F4325" w:rsidRDefault="007F4325">
            <w:pPr>
              <w:rPr>
                <w:ins w:id="65" w:author="Asus" w:date="2018-06-06T12:12:00Z"/>
                <w:rFonts w:ascii="Times New Roman" w:hAnsi="Times New Roman"/>
                <w:lang w:val="fil-PH"/>
                <w:rPrChange w:id="66" w:author="Asus" w:date="2018-06-06T12:12:00Z">
                  <w:rPr>
                    <w:ins w:id="67" w:author="Asus" w:date="2018-06-06T12:12:00Z"/>
                    <w:lang w:val="fil-PH"/>
                  </w:rPr>
                </w:rPrChange>
              </w:rPr>
              <w:pPrChange w:id="68" w:author="Asus" w:date="2018-06-06T12:12:00Z">
                <w:pPr>
                  <w:pStyle w:val="Default"/>
                  <w:numPr>
                    <w:numId w:val="3"/>
                  </w:numPr>
                  <w:ind w:left="720" w:hanging="360"/>
                  <w:jc w:val="both"/>
                </w:pPr>
              </w:pPrChange>
            </w:pPr>
          </w:p>
          <w:p w:rsidR="007F4325" w:rsidRPr="00E04782" w:rsidRDefault="007F4325" w:rsidP="00CC5195">
            <w:pPr>
              <w:pStyle w:val="Default"/>
              <w:numPr>
                <w:ilvl w:val="0"/>
                <w:numId w:val="3"/>
              </w:numPr>
              <w:jc w:val="both"/>
              <w:rPr>
                <w:rFonts w:ascii="Times New Roman" w:hAnsi="Times New Roman" w:cs="Times New Roman"/>
                <w:sz w:val="22"/>
                <w:szCs w:val="22"/>
                <w:lang w:val="fil-PH"/>
              </w:rPr>
            </w:pPr>
            <w:ins w:id="69" w:author="Asus" w:date="2018-06-06T12:12:00Z">
              <w:r>
                <w:rPr>
                  <w:rFonts w:ascii="Times New Roman" w:hAnsi="Times New Roman" w:cs="Times New Roman"/>
                  <w:sz w:val="22"/>
                  <w:szCs w:val="22"/>
                  <w:lang w:val="fil-PH"/>
                </w:rPr>
                <w:t>Identify the distinguishing features of notable African chants, poems, folktales, and short stories</w:t>
              </w:r>
            </w:ins>
          </w:p>
          <w:p w:rsidR="00E04782" w:rsidRPr="00E04782" w:rsidRDefault="00E04782" w:rsidP="00CC5195">
            <w:pPr>
              <w:pStyle w:val="Default"/>
              <w:ind w:left="720"/>
              <w:jc w:val="both"/>
              <w:rPr>
                <w:rFonts w:ascii="Times New Roman" w:hAnsi="Times New Roman" w:cs="Times New Roman"/>
                <w:sz w:val="22"/>
                <w:szCs w:val="22"/>
                <w:lang w:val="fil-PH"/>
              </w:rPr>
            </w:pPr>
          </w:p>
          <w:p w:rsidR="00E04782" w:rsidRPr="00E04782" w:rsidDel="007F4325" w:rsidRDefault="00E04782" w:rsidP="00CC5195">
            <w:pPr>
              <w:pStyle w:val="Default"/>
              <w:numPr>
                <w:ilvl w:val="0"/>
                <w:numId w:val="3"/>
              </w:numPr>
              <w:jc w:val="both"/>
              <w:rPr>
                <w:del w:id="70" w:author="Asus" w:date="2018-06-06T12:13:00Z"/>
                <w:rFonts w:ascii="Times New Roman" w:hAnsi="Times New Roman" w:cs="Times New Roman"/>
                <w:sz w:val="22"/>
                <w:szCs w:val="22"/>
                <w:lang w:val="fil-PH"/>
              </w:rPr>
            </w:pPr>
            <w:del w:id="71" w:author="Asus" w:date="2018-06-06T12:13:00Z">
              <w:r w:rsidRPr="00E04782" w:rsidDel="007F4325">
                <w:rPr>
                  <w:rFonts w:ascii="Times New Roman" w:hAnsi="Times New Roman" w:cs="Times New Roman"/>
                  <w:sz w:val="22"/>
                  <w:szCs w:val="22"/>
                  <w:lang w:val="fil-PH"/>
                </w:rPr>
                <w:delText>understand and appreciate the traditions and values of Afro-Asian countries through the use of informative texts, prosodic features and study and research skills;</w:delText>
              </w:r>
            </w:del>
          </w:p>
          <w:p w:rsidR="00E04782" w:rsidRPr="00E04782" w:rsidRDefault="00E04782" w:rsidP="00CC5195">
            <w:pPr>
              <w:pStyle w:val="Default"/>
              <w:ind w:left="720"/>
              <w:jc w:val="both"/>
              <w:rPr>
                <w:rFonts w:ascii="Times New Roman" w:hAnsi="Times New Roman" w:cs="Times New Roman"/>
                <w:sz w:val="22"/>
                <w:szCs w:val="22"/>
                <w:lang w:val="fil-PH"/>
              </w:rPr>
            </w:pPr>
          </w:p>
          <w:p w:rsidR="00E04782" w:rsidRDefault="00E04782" w:rsidP="00CC5195">
            <w:pPr>
              <w:pStyle w:val="Default"/>
              <w:numPr>
                <w:ilvl w:val="0"/>
                <w:numId w:val="2"/>
              </w:numPr>
              <w:jc w:val="both"/>
              <w:rPr>
                <w:ins w:id="72" w:author="Asus" w:date="2018-06-06T12:13:00Z"/>
                <w:rFonts w:ascii="Times New Roman" w:hAnsi="Times New Roman" w:cs="Times New Roman"/>
                <w:sz w:val="22"/>
                <w:szCs w:val="22"/>
                <w:lang w:val="fil-PH"/>
              </w:rPr>
            </w:pPr>
            <w:r w:rsidRPr="00E04782">
              <w:rPr>
                <w:rFonts w:ascii="Times New Roman" w:hAnsi="Times New Roman" w:cs="Times New Roman"/>
                <w:sz w:val="22"/>
                <w:szCs w:val="22"/>
                <w:lang w:val="fil-PH"/>
              </w:rPr>
              <w:lastRenderedPageBreak/>
              <w:t>explain how the elements specific to a genre contribute to the theme of a particular literary selection;</w:t>
            </w:r>
          </w:p>
          <w:p w:rsidR="007F4325" w:rsidRDefault="007F4325" w:rsidP="00CC5195">
            <w:pPr>
              <w:pStyle w:val="Default"/>
              <w:numPr>
                <w:ilvl w:val="0"/>
                <w:numId w:val="2"/>
              </w:numPr>
              <w:jc w:val="both"/>
              <w:rPr>
                <w:ins w:id="73" w:author="Asus" w:date="2018-06-06T12:13:00Z"/>
                <w:rFonts w:ascii="Times New Roman" w:hAnsi="Times New Roman" w:cs="Times New Roman"/>
                <w:sz w:val="22"/>
                <w:szCs w:val="22"/>
                <w:lang w:val="fil-PH"/>
              </w:rPr>
            </w:pPr>
            <w:ins w:id="74" w:author="Asus" w:date="2018-06-06T12:13:00Z">
              <w:r>
                <w:rPr>
                  <w:rFonts w:ascii="Times New Roman" w:hAnsi="Times New Roman" w:cs="Times New Roman"/>
                  <w:sz w:val="22"/>
                  <w:szCs w:val="22"/>
                  <w:lang w:val="fil-PH"/>
                </w:rPr>
                <w:t>express appreciation for sensory images used</w:t>
              </w:r>
            </w:ins>
          </w:p>
          <w:p w:rsidR="007F4325" w:rsidRDefault="007F4325" w:rsidP="00CC5195">
            <w:pPr>
              <w:pStyle w:val="Default"/>
              <w:numPr>
                <w:ilvl w:val="0"/>
                <w:numId w:val="2"/>
              </w:numPr>
              <w:jc w:val="both"/>
              <w:rPr>
                <w:ins w:id="75" w:author="Asus" w:date="2018-06-06T12:14:00Z"/>
                <w:rFonts w:ascii="Times New Roman" w:hAnsi="Times New Roman" w:cs="Times New Roman"/>
                <w:sz w:val="22"/>
                <w:szCs w:val="22"/>
                <w:lang w:val="fil-PH"/>
              </w:rPr>
            </w:pPr>
            <w:ins w:id="76" w:author="Asus" w:date="2018-06-06T12:14:00Z">
              <w:r>
                <w:rPr>
                  <w:rFonts w:ascii="Times New Roman" w:hAnsi="Times New Roman" w:cs="Times New Roman"/>
                  <w:sz w:val="22"/>
                  <w:szCs w:val="22"/>
                  <w:lang w:val="fil-PH"/>
                </w:rPr>
                <w:t>explain the literary devices used</w:t>
              </w:r>
            </w:ins>
          </w:p>
          <w:p w:rsidR="007F4325" w:rsidRPr="00E04782" w:rsidRDefault="007F4325" w:rsidP="00CC5195">
            <w:pPr>
              <w:pStyle w:val="Default"/>
              <w:numPr>
                <w:ilvl w:val="0"/>
                <w:numId w:val="2"/>
              </w:numPr>
              <w:jc w:val="both"/>
              <w:rPr>
                <w:rFonts w:ascii="Times New Roman" w:hAnsi="Times New Roman" w:cs="Times New Roman"/>
                <w:sz w:val="22"/>
                <w:szCs w:val="22"/>
                <w:lang w:val="fil-PH"/>
              </w:rPr>
            </w:pPr>
            <w:ins w:id="77" w:author="Asus" w:date="2018-06-06T12:14:00Z">
              <w:r>
                <w:rPr>
                  <w:rFonts w:ascii="Times New Roman" w:hAnsi="Times New Roman" w:cs="Times New Roman"/>
                  <w:sz w:val="22"/>
                  <w:szCs w:val="22"/>
                  <w:lang w:val="fil-PH"/>
                </w:rPr>
                <w:t>Determine tone, mood, technique, and purpose of the author</w:t>
              </w:r>
            </w:ins>
          </w:p>
          <w:p w:rsidR="00E04782" w:rsidRPr="00E04782" w:rsidRDefault="00E04782" w:rsidP="00CC5195">
            <w:pPr>
              <w:pStyle w:val="Default"/>
              <w:ind w:left="720"/>
              <w:jc w:val="both"/>
              <w:rPr>
                <w:rFonts w:ascii="Times New Roman" w:hAnsi="Times New Roman" w:cs="Times New Roman"/>
                <w:sz w:val="22"/>
                <w:szCs w:val="22"/>
                <w:lang w:val="fil-PH"/>
              </w:rPr>
            </w:pPr>
          </w:p>
          <w:p w:rsidR="00E04782" w:rsidRPr="00E04782" w:rsidDel="007F4325" w:rsidRDefault="00E04782" w:rsidP="00CC5195">
            <w:pPr>
              <w:pStyle w:val="Default"/>
              <w:numPr>
                <w:ilvl w:val="0"/>
                <w:numId w:val="2"/>
              </w:numPr>
              <w:jc w:val="both"/>
              <w:rPr>
                <w:del w:id="78" w:author="Asus" w:date="2018-06-06T12:13:00Z"/>
                <w:rFonts w:ascii="Times New Roman" w:hAnsi="Times New Roman" w:cs="Times New Roman"/>
                <w:sz w:val="22"/>
                <w:szCs w:val="22"/>
                <w:lang w:val="fil-PH"/>
              </w:rPr>
            </w:pPr>
            <w:del w:id="79" w:author="Asus" w:date="2018-06-06T12:13:00Z">
              <w:r w:rsidRPr="00E04782" w:rsidDel="007F4325">
                <w:rPr>
                  <w:rFonts w:ascii="Times New Roman" w:hAnsi="Times New Roman" w:cs="Times New Roman"/>
                  <w:sz w:val="22"/>
                  <w:szCs w:val="22"/>
                  <w:lang w:val="fil-PH"/>
                </w:rPr>
                <w:delText>determine tone, mood, technique, and purpose of the author;</w:delText>
              </w:r>
            </w:del>
          </w:p>
          <w:p w:rsidR="00E04782" w:rsidRPr="00E04782" w:rsidRDefault="00E04782" w:rsidP="00CC5195">
            <w:pPr>
              <w:pStyle w:val="Default"/>
              <w:jc w:val="both"/>
              <w:rPr>
                <w:rFonts w:ascii="Times New Roman" w:hAnsi="Times New Roman" w:cs="Times New Roman"/>
                <w:color w:val="auto"/>
                <w:sz w:val="22"/>
                <w:szCs w:val="22"/>
                <w:lang w:val="fil-PH"/>
              </w:rPr>
            </w:pPr>
          </w:p>
          <w:p w:rsidR="00E04782" w:rsidRPr="007F4325" w:rsidDel="007F4325" w:rsidRDefault="00E04782" w:rsidP="00CC5195">
            <w:pPr>
              <w:pStyle w:val="Default"/>
              <w:numPr>
                <w:ilvl w:val="0"/>
                <w:numId w:val="2"/>
              </w:numPr>
              <w:jc w:val="both"/>
              <w:rPr>
                <w:del w:id="80" w:author="Asus" w:date="2018-06-06T12:17:00Z"/>
                <w:rFonts w:ascii="Times New Roman" w:hAnsi="Times New Roman" w:cs="Times New Roman"/>
                <w:sz w:val="22"/>
                <w:szCs w:val="22"/>
                <w:lang w:val="fil-PH"/>
                <w:rPrChange w:id="81" w:author="Asus" w:date="2018-06-06T12:15:00Z">
                  <w:rPr>
                    <w:del w:id="82" w:author="Asus" w:date="2018-06-06T12:17:00Z"/>
                    <w:rFonts w:ascii="Times New Roman" w:hAnsi="Times New Roman" w:cs="Times New Roman"/>
                    <w:sz w:val="22"/>
                    <w:szCs w:val="22"/>
                    <w:lang w:val="en-US"/>
                  </w:rPr>
                </w:rPrChange>
              </w:rPr>
            </w:pPr>
            <w:del w:id="83" w:author="Asus" w:date="2018-06-06T12:17:00Z">
              <w:r w:rsidRPr="00E04782" w:rsidDel="007F4325">
                <w:rPr>
                  <w:rFonts w:ascii="Times New Roman" w:hAnsi="Times New Roman" w:cs="Times New Roman"/>
                  <w:sz w:val="22"/>
                  <w:szCs w:val="22"/>
                </w:rPr>
                <w:delText>explain how a selection may be influenced by culture, history, environment, or other factors;</w:delText>
              </w:r>
            </w:del>
          </w:p>
          <w:p w:rsidR="007F4325" w:rsidRDefault="007F4325">
            <w:pPr>
              <w:pStyle w:val="ListParagraph"/>
              <w:rPr>
                <w:ins w:id="84" w:author="Asus" w:date="2018-06-06T12:15:00Z"/>
                <w:rFonts w:ascii="Times New Roman" w:hAnsi="Times New Roman"/>
                <w:lang w:val="fil-PH"/>
              </w:rPr>
              <w:pPrChange w:id="85" w:author="Asus" w:date="2018-06-06T12:15:00Z">
                <w:pPr>
                  <w:pStyle w:val="Default"/>
                  <w:numPr>
                    <w:numId w:val="2"/>
                  </w:numPr>
                  <w:ind w:left="720" w:hanging="360"/>
                  <w:jc w:val="both"/>
                </w:pPr>
              </w:pPrChange>
            </w:pPr>
          </w:p>
          <w:p w:rsidR="007F4325" w:rsidRDefault="007F4325" w:rsidP="00CC5195">
            <w:pPr>
              <w:pStyle w:val="Default"/>
              <w:numPr>
                <w:ilvl w:val="0"/>
                <w:numId w:val="2"/>
              </w:numPr>
              <w:jc w:val="both"/>
              <w:rPr>
                <w:ins w:id="86" w:author="Asus" w:date="2018-06-06T12:16:00Z"/>
                <w:rFonts w:ascii="Times New Roman" w:hAnsi="Times New Roman" w:cs="Times New Roman"/>
                <w:sz w:val="22"/>
                <w:szCs w:val="22"/>
                <w:lang w:val="fil-PH"/>
              </w:rPr>
            </w:pPr>
            <w:ins w:id="87" w:author="Asus" w:date="2018-06-06T12:15:00Z">
              <w:r>
                <w:rPr>
                  <w:rFonts w:ascii="Times New Roman" w:hAnsi="Times New Roman" w:cs="Times New Roman"/>
                  <w:sz w:val="22"/>
                  <w:szCs w:val="22"/>
                  <w:lang w:val="fil-PH"/>
                </w:rPr>
                <w:t xml:space="preserve">Appreciate literature as a means if understanding </w:t>
              </w:r>
              <w:r>
                <w:rPr>
                  <w:rFonts w:ascii="Times New Roman" w:hAnsi="Times New Roman" w:cs="Times New Roman"/>
                  <w:sz w:val="22"/>
                  <w:szCs w:val="22"/>
                  <w:lang w:val="fil-PH"/>
                </w:rPr>
                <w:lastRenderedPageBreak/>
                <w:t>the human being and the forces he/she needs to contend</w:t>
              </w:r>
            </w:ins>
            <w:ins w:id="88" w:author="Asus" w:date="2018-06-06T12:16:00Z">
              <w:r>
                <w:rPr>
                  <w:rFonts w:ascii="Times New Roman" w:hAnsi="Times New Roman" w:cs="Times New Roman"/>
                  <w:sz w:val="22"/>
                  <w:szCs w:val="22"/>
                  <w:lang w:val="fil-PH"/>
                </w:rPr>
                <w:t xml:space="preserve"> </w:t>
              </w:r>
            </w:ins>
            <w:ins w:id="89" w:author="Asus" w:date="2018-06-06T12:15:00Z">
              <w:r>
                <w:rPr>
                  <w:rFonts w:ascii="Times New Roman" w:hAnsi="Times New Roman" w:cs="Times New Roman"/>
                  <w:sz w:val="22"/>
                  <w:szCs w:val="22"/>
                  <w:lang w:val="fil-PH"/>
                </w:rPr>
                <w:t>with</w:t>
              </w:r>
            </w:ins>
            <w:ins w:id="90" w:author="Asus" w:date="2018-06-06T12:16:00Z">
              <w:r>
                <w:rPr>
                  <w:rFonts w:ascii="Times New Roman" w:hAnsi="Times New Roman" w:cs="Times New Roman"/>
                  <w:sz w:val="22"/>
                  <w:szCs w:val="22"/>
                  <w:lang w:val="fil-PH"/>
                </w:rPr>
                <w:t>;</w:t>
              </w:r>
            </w:ins>
          </w:p>
          <w:p w:rsidR="007F4325" w:rsidRDefault="007F4325">
            <w:pPr>
              <w:pStyle w:val="ListParagraph"/>
              <w:rPr>
                <w:ins w:id="91" w:author="Asus" w:date="2018-06-06T12:16:00Z"/>
                <w:rFonts w:ascii="Times New Roman" w:hAnsi="Times New Roman"/>
                <w:lang w:val="fil-PH"/>
              </w:rPr>
              <w:pPrChange w:id="92" w:author="Asus" w:date="2018-06-06T12:16:00Z">
                <w:pPr>
                  <w:pStyle w:val="Default"/>
                  <w:numPr>
                    <w:numId w:val="2"/>
                  </w:numPr>
                  <w:ind w:left="720" w:hanging="360"/>
                  <w:jc w:val="both"/>
                </w:pPr>
              </w:pPrChange>
            </w:pPr>
          </w:p>
          <w:p w:rsidR="007F4325" w:rsidRDefault="007F4325" w:rsidP="00CC5195">
            <w:pPr>
              <w:pStyle w:val="Default"/>
              <w:numPr>
                <w:ilvl w:val="0"/>
                <w:numId w:val="2"/>
              </w:numPr>
              <w:jc w:val="both"/>
              <w:rPr>
                <w:ins w:id="93" w:author="Asus" w:date="2018-06-06T12:17:00Z"/>
                <w:rFonts w:ascii="Times New Roman" w:hAnsi="Times New Roman" w:cs="Times New Roman"/>
                <w:sz w:val="22"/>
                <w:szCs w:val="22"/>
                <w:lang w:val="fil-PH"/>
              </w:rPr>
            </w:pPr>
            <w:ins w:id="94" w:author="Asus" w:date="2018-06-06T12:16:00Z">
              <w:r>
                <w:rPr>
                  <w:rFonts w:ascii="Times New Roman" w:hAnsi="Times New Roman" w:cs="Times New Roman"/>
                  <w:sz w:val="22"/>
                  <w:szCs w:val="22"/>
                  <w:lang w:val="fil-PH"/>
                </w:rPr>
                <w:t>Draw similiarities and differences of the featured selections in relation to the theme</w:t>
              </w:r>
            </w:ins>
            <w:ins w:id="95" w:author="Asus" w:date="2018-06-06T12:17:00Z">
              <w:r>
                <w:rPr>
                  <w:rFonts w:ascii="Times New Roman" w:hAnsi="Times New Roman" w:cs="Times New Roman"/>
                  <w:sz w:val="22"/>
                  <w:szCs w:val="22"/>
                  <w:lang w:val="fil-PH"/>
                </w:rPr>
                <w:t>;</w:t>
              </w:r>
            </w:ins>
          </w:p>
          <w:p w:rsidR="007F4325" w:rsidRDefault="007F4325">
            <w:pPr>
              <w:pStyle w:val="ListParagraph"/>
              <w:rPr>
                <w:ins w:id="96" w:author="Asus" w:date="2018-06-06T12:17:00Z"/>
                <w:rFonts w:ascii="Times New Roman" w:hAnsi="Times New Roman"/>
                <w:lang w:val="fil-PH"/>
              </w:rPr>
              <w:pPrChange w:id="97" w:author="Asus" w:date="2018-06-06T12:17:00Z">
                <w:pPr>
                  <w:pStyle w:val="Default"/>
                  <w:numPr>
                    <w:numId w:val="2"/>
                  </w:numPr>
                  <w:ind w:left="720" w:hanging="360"/>
                  <w:jc w:val="both"/>
                </w:pPr>
              </w:pPrChange>
            </w:pPr>
          </w:p>
          <w:p w:rsidR="00884B00" w:rsidRPr="007F4325" w:rsidDel="007F4325" w:rsidRDefault="007F4325">
            <w:pPr>
              <w:pStyle w:val="Default"/>
              <w:numPr>
                <w:ilvl w:val="0"/>
                <w:numId w:val="2"/>
              </w:numPr>
              <w:jc w:val="both"/>
              <w:rPr>
                <w:del w:id="98" w:author="Asus" w:date="2018-06-06T12:17:00Z"/>
                <w:rFonts w:ascii="Times New Roman" w:hAnsi="Times New Roman"/>
                <w:lang w:val="fil-PH"/>
                <w:rPrChange w:id="99" w:author="Asus" w:date="2018-06-06T12:20:00Z">
                  <w:rPr>
                    <w:del w:id="100" w:author="Asus" w:date="2018-06-06T12:17:00Z"/>
                    <w:lang w:val="fil-PH"/>
                  </w:rPr>
                </w:rPrChange>
              </w:rPr>
              <w:pPrChange w:id="101" w:author="Asus" w:date="2018-06-06T12:20:00Z">
                <w:pPr>
                  <w:pStyle w:val="ListParagraph"/>
                </w:pPr>
              </w:pPrChange>
            </w:pPr>
            <w:ins w:id="102" w:author="Asus" w:date="2018-06-06T12:17:00Z">
              <w:r w:rsidRPr="00E04782">
                <w:rPr>
                  <w:rFonts w:ascii="Times New Roman" w:hAnsi="Times New Roman" w:cs="Times New Roman"/>
                  <w:sz w:val="22"/>
                  <w:szCs w:val="22"/>
                </w:rPr>
                <w:t xml:space="preserve">explain how a selection may be influenced by culture, history, environment, or other </w:t>
              </w:r>
              <w:commentRangeStart w:id="103"/>
              <w:r w:rsidRPr="00E04782">
                <w:rPr>
                  <w:rFonts w:ascii="Times New Roman" w:hAnsi="Times New Roman" w:cs="Times New Roman"/>
                  <w:sz w:val="22"/>
                  <w:szCs w:val="22"/>
                </w:rPr>
                <w:t>factors</w:t>
              </w:r>
            </w:ins>
            <w:commentRangeEnd w:id="103"/>
            <w:ins w:id="104" w:author="Asus" w:date="2018-06-06T12:19:00Z">
              <w:r>
                <w:rPr>
                  <w:rStyle w:val="CommentReference"/>
                  <w:rFonts w:ascii="Calibri" w:hAnsi="Calibri" w:cs="Times New Roman"/>
                  <w:color w:val="auto"/>
                  <w:lang w:val="en-US"/>
                </w:rPr>
                <w:commentReference w:id="103"/>
              </w:r>
            </w:ins>
            <w:ins w:id="105" w:author="Asus" w:date="2018-06-06T12:17:00Z">
              <w:r w:rsidRPr="00E04782">
                <w:rPr>
                  <w:rFonts w:ascii="Times New Roman" w:hAnsi="Times New Roman" w:cs="Times New Roman"/>
                  <w:sz w:val="22"/>
                  <w:szCs w:val="22"/>
                </w:rPr>
                <w:t>;</w:t>
              </w:r>
            </w:ins>
          </w:p>
          <w:p w:rsidR="00884B00" w:rsidDel="007F4325" w:rsidRDefault="00884B00" w:rsidP="00884B00">
            <w:pPr>
              <w:pStyle w:val="Default"/>
              <w:jc w:val="both"/>
              <w:rPr>
                <w:del w:id="106" w:author="Asus" w:date="2018-06-06T12:17:00Z"/>
                <w:rFonts w:ascii="Times New Roman" w:hAnsi="Times New Roman" w:cs="Times New Roman"/>
                <w:sz w:val="22"/>
                <w:szCs w:val="22"/>
                <w:lang w:val="fil-PH"/>
              </w:rPr>
            </w:pPr>
          </w:p>
          <w:p w:rsidR="00884B00" w:rsidDel="007F4325" w:rsidRDefault="00884B00" w:rsidP="00884B00">
            <w:pPr>
              <w:pStyle w:val="Default"/>
              <w:jc w:val="both"/>
              <w:rPr>
                <w:del w:id="107" w:author="Asus" w:date="2018-06-06T12:17:00Z"/>
                <w:rFonts w:ascii="Times New Roman" w:hAnsi="Times New Roman" w:cs="Times New Roman"/>
                <w:sz w:val="22"/>
                <w:szCs w:val="22"/>
                <w:lang w:val="fil-PH"/>
              </w:rPr>
            </w:pPr>
          </w:p>
          <w:p w:rsidR="00884B00" w:rsidDel="007F4325" w:rsidRDefault="00884B00" w:rsidP="00884B00">
            <w:pPr>
              <w:pStyle w:val="Default"/>
              <w:jc w:val="both"/>
              <w:rPr>
                <w:del w:id="108" w:author="Asus" w:date="2018-06-06T12:20:00Z"/>
                <w:rFonts w:ascii="Times New Roman" w:hAnsi="Times New Roman" w:cs="Times New Roman"/>
                <w:sz w:val="22"/>
                <w:szCs w:val="22"/>
                <w:lang w:val="fil-PH"/>
              </w:rPr>
            </w:pPr>
          </w:p>
          <w:p w:rsidR="00884B00" w:rsidRPr="00E04782" w:rsidDel="007F4325" w:rsidRDefault="00884B00" w:rsidP="00884B00">
            <w:pPr>
              <w:pStyle w:val="Default"/>
              <w:jc w:val="both"/>
              <w:rPr>
                <w:del w:id="109" w:author="Asus" w:date="2018-06-06T12:20:00Z"/>
                <w:rFonts w:ascii="Times New Roman" w:hAnsi="Times New Roman" w:cs="Times New Roman"/>
                <w:sz w:val="22"/>
                <w:szCs w:val="22"/>
                <w:lang w:val="fil-PH"/>
              </w:rPr>
            </w:pPr>
          </w:p>
          <w:p w:rsidR="00E04782" w:rsidRPr="00E04782" w:rsidRDefault="00E04782">
            <w:pPr>
              <w:pStyle w:val="Default"/>
              <w:jc w:val="both"/>
              <w:rPr>
                <w:rFonts w:ascii="Times New Roman" w:hAnsi="Times New Roman" w:cs="Times New Roman"/>
                <w:sz w:val="22"/>
                <w:szCs w:val="22"/>
                <w:lang w:val="fil-PH"/>
              </w:rPr>
              <w:pPrChange w:id="110" w:author="Asus" w:date="2018-06-06T12:20:00Z">
                <w:pPr>
                  <w:pStyle w:val="Default"/>
                  <w:ind w:left="720"/>
                  <w:jc w:val="both"/>
                </w:pPr>
              </w:pPrChange>
            </w:pPr>
            <w:del w:id="111" w:author="Asus" w:date="2018-06-06T12:20:00Z">
              <w:r w:rsidRPr="00E04782" w:rsidDel="007F4325">
                <w:rPr>
                  <w:rFonts w:ascii="Times New Roman" w:hAnsi="Times New Roman" w:cs="Times New Roman"/>
                  <w:sz w:val="22"/>
                  <w:szCs w:val="22"/>
                  <w:lang w:val="fil-PH"/>
                </w:rPr>
                <w:delText xml:space="preserve"> </w:delText>
              </w:r>
            </w:del>
          </w:p>
        </w:tc>
        <w:tc>
          <w:tcPr>
            <w:tcW w:w="1530" w:type="dxa"/>
            <w:tcPrChange w:id="112" w:author="Asus" w:date="2018-06-06T12:21:00Z">
              <w:tcPr>
                <w:tcW w:w="1530" w:type="dxa"/>
              </w:tcPr>
            </w:tcPrChange>
          </w:tcPr>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center"/>
              <w:rPr>
                <w:rFonts w:ascii="Times New Roman" w:hAnsi="Times New Roman" w:cs="Times New Roman"/>
                <w:sz w:val="22"/>
                <w:szCs w:val="22"/>
                <w:lang w:val="fil-PH"/>
              </w:rPr>
            </w:pPr>
          </w:p>
          <w:p w:rsidR="00E04782" w:rsidRPr="00E04782" w:rsidRDefault="00E04782" w:rsidP="00CC5195">
            <w:pPr>
              <w:pStyle w:val="Default"/>
              <w:jc w:val="center"/>
              <w:rPr>
                <w:rFonts w:ascii="Times New Roman" w:hAnsi="Times New Roman" w:cs="Times New Roman"/>
                <w:sz w:val="22"/>
                <w:szCs w:val="22"/>
                <w:lang w:val="fil-PH"/>
              </w:rPr>
            </w:pPr>
          </w:p>
          <w:p w:rsidR="00E04782" w:rsidRPr="00E04782" w:rsidRDefault="00E04782" w:rsidP="00CC5195">
            <w:pPr>
              <w:pStyle w:val="Default"/>
              <w:jc w:val="center"/>
              <w:rPr>
                <w:rFonts w:ascii="Times New Roman" w:hAnsi="Times New Roman" w:cs="Times New Roman"/>
                <w:sz w:val="22"/>
                <w:szCs w:val="22"/>
                <w:lang w:val="fil-PH"/>
              </w:rPr>
            </w:pPr>
          </w:p>
          <w:p w:rsidR="00E04782" w:rsidRPr="00E04782" w:rsidRDefault="00E04782" w:rsidP="00CC5195">
            <w:pPr>
              <w:pStyle w:val="Default"/>
              <w:jc w:val="center"/>
              <w:rPr>
                <w:rFonts w:ascii="Times New Roman" w:hAnsi="Times New Roman" w:cs="Times New Roman"/>
                <w:sz w:val="22"/>
                <w:szCs w:val="22"/>
                <w:lang w:val="fil-PH"/>
              </w:rPr>
            </w:pPr>
            <w:r w:rsidRPr="00E04782">
              <w:rPr>
                <w:rFonts w:ascii="Times New Roman" w:hAnsi="Times New Roman" w:cs="Times New Roman"/>
                <w:sz w:val="22"/>
                <w:szCs w:val="22"/>
                <w:lang w:val="fil-PH"/>
              </w:rPr>
              <w:t xml:space="preserve">Learning Activity Sheets </w:t>
            </w:r>
          </w:p>
          <w:p w:rsidR="00E04782" w:rsidRPr="00E04782" w:rsidRDefault="00E04782" w:rsidP="00CC5195">
            <w:pPr>
              <w:pStyle w:val="Default"/>
              <w:jc w:val="center"/>
              <w:rPr>
                <w:rFonts w:ascii="Times New Roman" w:hAnsi="Times New Roman" w:cs="Times New Roman"/>
                <w:sz w:val="22"/>
                <w:szCs w:val="22"/>
                <w:lang w:val="fil-PH"/>
              </w:rPr>
            </w:pPr>
          </w:p>
          <w:p w:rsidR="00E04782" w:rsidRPr="00E04782" w:rsidRDefault="00E04782" w:rsidP="00CC5195">
            <w:pPr>
              <w:pStyle w:val="Default"/>
              <w:jc w:val="center"/>
              <w:rPr>
                <w:rFonts w:ascii="Times New Roman" w:hAnsi="Times New Roman" w:cs="Times New Roman"/>
                <w:sz w:val="22"/>
                <w:szCs w:val="22"/>
                <w:lang w:val="fil-PH"/>
              </w:rPr>
            </w:pPr>
            <w:r w:rsidRPr="00E04782">
              <w:rPr>
                <w:rFonts w:ascii="Times New Roman" w:hAnsi="Times New Roman" w:cs="Times New Roman"/>
                <w:sz w:val="22"/>
                <w:szCs w:val="22"/>
                <w:lang w:val="fil-PH"/>
              </w:rPr>
              <w:t>Afro- Asian Literature Selection</w:t>
            </w:r>
          </w:p>
          <w:p w:rsidR="00E04782" w:rsidRPr="00E04782" w:rsidRDefault="00E04782" w:rsidP="00CC5195">
            <w:pPr>
              <w:pStyle w:val="Default"/>
              <w:jc w:val="center"/>
              <w:rPr>
                <w:rFonts w:ascii="Times New Roman" w:hAnsi="Times New Roman" w:cs="Times New Roman"/>
                <w:sz w:val="22"/>
                <w:szCs w:val="22"/>
                <w:lang w:val="fil-PH"/>
              </w:rPr>
            </w:pPr>
            <w:r w:rsidRPr="00E04782">
              <w:rPr>
                <w:rFonts w:ascii="Times New Roman" w:hAnsi="Times New Roman" w:cs="Times New Roman"/>
                <w:sz w:val="22"/>
                <w:szCs w:val="22"/>
                <w:lang w:val="fil-PH"/>
              </w:rPr>
              <w:t>Worktext: Perspectives</w:t>
            </w:r>
          </w:p>
          <w:p w:rsidR="00E04782" w:rsidRPr="00E04782" w:rsidRDefault="00E04782" w:rsidP="00CC5195">
            <w:pPr>
              <w:pStyle w:val="Default"/>
              <w:jc w:val="center"/>
              <w:rPr>
                <w:rFonts w:ascii="Times New Roman" w:hAnsi="Times New Roman" w:cs="Times New Roman"/>
                <w:sz w:val="22"/>
                <w:szCs w:val="22"/>
                <w:lang w:val="fil-PH"/>
              </w:rPr>
            </w:pPr>
          </w:p>
          <w:p w:rsidR="00E04782" w:rsidRPr="00E04782" w:rsidRDefault="00E04782" w:rsidP="00CC5195">
            <w:pPr>
              <w:pStyle w:val="Default"/>
              <w:jc w:val="center"/>
              <w:rPr>
                <w:rFonts w:ascii="Times New Roman" w:hAnsi="Times New Roman" w:cs="Times New Roman"/>
                <w:sz w:val="22"/>
                <w:szCs w:val="22"/>
                <w:lang w:val="fil-PH"/>
              </w:rPr>
            </w:pPr>
            <w:r w:rsidRPr="00E04782">
              <w:rPr>
                <w:rFonts w:ascii="Times New Roman" w:hAnsi="Times New Roman" w:cs="Times New Roman"/>
                <w:sz w:val="22"/>
                <w:szCs w:val="22"/>
                <w:lang w:val="fil-PH"/>
              </w:rPr>
              <w:t>Group and Collaborative Activities</w:t>
            </w:r>
          </w:p>
          <w:p w:rsidR="00E04782" w:rsidRPr="00E04782" w:rsidRDefault="00E04782" w:rsidP="00CC5195">
            <w:pPr>
              <w:pStyle w:val="Default"/>
              <w:jc w:val="center"/>
              <w:rPr>
                <w:rFonts w:ascii="Times New Roman" w:hAnsi="Times New Roman" w:cs="Times New Roman"/>
                <w:sz w:val="22"/>
                <w:szCs w:val="22"/>
                <w:lang w:val="fil-PH"/>
              </w:rPr>
            </w:pPr>
          </w:p>
          <w:p w:rsidR="00E04782" w:rsidRPr="00E04782" w:rsidRDefault="00E04782" w:rsidP="00CC5195">
            <w:pPr>
              <w:pStyle w:val="Default"/>
              <w:jc w:val="center"/>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tc>
      </w:tr>
      <w:tr w:rsidR="00E04782" w:rsidRPr="00E04782" w:rsidTr="00AA5781">
        <w:trPr>
          <w:trHeight w:val="350"/>
          <w:trPrChange w:id="113" w:author="Asus" w:date="2018-06-06T11:29:00Z">
            <w:trPr>
              <w:trHeight w:val="350"/>
            </w:trPr>
          </w:trPrChange>
        </w:trPr>
        <w:tc>
          <w:tcPr>
            <w:tcW w:w="3348" w:type="dxa"/>
            <w:tcPrChange w:id="114" w:author="Asus" w:date="2018-06-06T11:29:00Z">
              <w:tcPr>
                <w:tcW w:w="3528" w:type="dxa"/>
              </w:tcPr>
            </w:tcPrChange>
          </w:tcPr>
          <w:p w:rsidR="00E04782" w:rsidRPr="00E04782" w:rsidRDefault="00E04782" w:rsidP="00CC5195">
            <w:pPr>
              <w:pStyle w:val="NormalWeb"/>
              <w:spacing w:before="0" w:beforeAutospacing="0" w:after="0" w:afterAutospacing="0"/>
              <w:jc w:val="center"/>
              <w:rPr>
                <w:rStyle w:val="Strong"/>
                <w:iCs/>
                <w:sz w:val="22"/>
                <w:szCs w:val="22"/>
              </w:rPr>
            </w:pPr>
          </w:p>
          <w:p w:rsidR="00E04782" w:rsidRPr="00E04782" w:rsidRDefault="00E04782" w:rsidP="00CC5195">
            <w:pPr>
              <w:pStyle w:val="NormalWeb"/>
              <w:spacing w:before="0" w:beforeAutospacing="0" w:after="0" w:afterAutospacing="0"/>
              <w:jc w:val="center"/>
              <w:rPr>
                <w:rStyle w:val="Strong"/>
                <w:iCs/>
              </w:rPr>
            </w:pPr>
            <w:r w:rsidRPr="00E04782">
              <w:rPr>
                <w:rStyle w:val="Strong"/>
                <w:iCs/>
              </w:rPr>
              <w:t>LISTENING COMPREHENSION</w:t>
            </w:r>
          </w:p>
          <w:p w:rsidR="00E04782" w:rsidRPr="00E04782" w:rsidRDefault="00E04782" w:rsidP="00CC5195">
            <w:pPr>
              <w:pStyle w:val="NormalWeb"/>
              <w:spacing w:before="0" w:beforeAutospacing="0" w:after="0" w:afterAutospacing="0"/>
              <w:jc w:val="both"/>
              <w:rPr>
                <w:rStyle w:val="Strong"/>
                <w:iCs/>
                <w:sz w:val="22"/>
                <w:szCs w:val="22"/>
              </w:rPr>
            </w:pPr>
          </w:p>
          <w:p w:rsidR="00E04782" w:rsidRPr="00E04782" w:rsidDel="00A03EBD" w:rsidRDefault="00E04782" w:rsidP="00CC5195">
            <w:pPr>
              <w:pStyle w:val="NormalWeb"/>
              <w:spacing w:before="0" w:beforeAutospacing="0" w:after="0" w:afterAutospacing="0"/>
              <w:jc w:val="center"/>
              <w:rPr>
                <w:del w:id="115" w:author="Asus" w:date="2018-06-06T12:32:00Z"/>
                <w:rStyle w:val="Strong"/>
                <w:b w:val="0"/>
                <w:iCs/>
                <w:sz w:val="22"/>
                <w:szCs w:val="22"/>
              </w:rPr>
            </w:pPr>
            <w:del w:id="116" w:author="Asus" w:date="2018-06-06T12:32:00Z">
              <w:r w:rsidRPr="00E04782" w:rsidDel="00A03EBD">
                <w:rPr>
                  <w:rStyle w:val="Strong"/>
                  <w:b w:val="0"/>
                  <w:iCs/>
                  <w:sz w:val="22"/>
                  <w:szCs w:val="22"/>
                </w:rPr>
                <w:delText xml:space="preserve">Spelling </w:delText>
              </w:r>
            </w:del>
          </w:p>
          <w:p w:rsidR="00E04782" w:rsidRPr="00E04782" w:rsidDel="00A03EBD" w:rsidRDefault="00E04782" w:rsidP="00CC5195">
            <w:pPr>
              <w:pStyle w:val="NormalWeb"/>
              <w:spacing w:before="0" w:beforeAutospacing="0" w:after="0" w:afterAutospacing="0"/>
              <w:jc w:val="center"/>
              <w:rPr>
                <w:del w:id="117" w:author="Asus" w:date="2018-06-06T12:32:00Z"/>
                <w:rStyle w:val="Strong"/>
                <w:b w:val="0"/>
                <w:iCs/>
                <w:sz w:val="22"/>
                <w:szCs w:val="22"/>
              </w:rPr>
            </w:pPr>
            <w:del w:id="118" w:author="Asus" w:date="2018-06-06T12:32:00Z">
              <w:r w:rsidRPr="00E04782" w:rsidDel="00A03EBD">
                <w:rPr>
                  <w:rStyle w:val="Strong"/>
                  <w:b w:val="0"/>
                  <w:iCs/>
                  <w:sz w:val="22"/>
                  <w:szCs w:val="22"/>
                </w:rPr>
                <w:delText>(Universal Words and Common Words)</w:delText>
              </w:r>
            </w:del>
          </w:p>
          <w:p w:rsidR="00E04782" w:rsidRDefault="00E04782" w:rsidP="00CC5195">
            <w:pPr>
              <w:pStyle w:val="NormalWeb"/>
              <w:spacing w:before="0" w:beforeAutospacing="0" w:after="0" w:afterAutospacing="0"/>
              <w:jc w:val="center"/>
              <w:rPr>
                <w:ins w:id="119" w:author="Asus" w:date="2018-06-06T12:56:00Z"/>
                <w:rStyle w:val="Strong"/>
                <w:b w:val="0"/>
                <w:iCs/>
                <w:sz w:val="22"/>
                <w:szCs w:val="22"/>
              </w:rPr>
            </w:pPr>
            <w:r>
              <w:rPr>
                <w:rStyle w:val="Strong"/>
                <w:b w:val="0"/>
                <w:iCs/>
                <w:sz w:val="22"/>
                <w:szCs w:val="22"/>
              </w:rPr>
              <w:t>Speech Signals</w:t>
            </w:r>
          </w:p>
          <w:p w:rsidR="00363FF4" w:rsidRDefault="00363FF4" w:rsidP="00CC5195">
            <w:pPr>
              <w:pStyle w:val="NormalWeb"/>
              <w:spacing w:before="0" w:beforeAutospacing="0" w:after="0" w:afterAutospacing="0"/>
              <w:jc w:val="center"/>
              <w:rPr>
                <w:rStyle w:val="Strong"/>
                <w:b w:val="0"/>
                <w:iCs/>
                <w:sz w:val="22"/>
                <w:szCs w:val="22"/>
              </w:rPr>
            </w:pPr>
          </w:p>
          <w:p w:rsidR="00E04782" w:rsidRPr="00E04782" w:rsidRDefault="00E04782" w:rsidP="00CC5195">
            <w:pPr>
              <w:pStyle w:val="NormalWeb"/>
              <w:spacing w:before="0" w:beforeAutospacing="0" w:after="0" w:afterAutospacing="0"/>
              <w:jc w:val="center"/>
              <w:rPr>
                <w:rStyle w:val="Strong"/>
                <w:b w:val="0"/>
                <w:iCs/>
                <w:sz w:val="22"/>
                <w:szCs w:val="22"/>
              </w:rPr>
            </w:pPr>
            <w:r>
              <w:rPr>
                <w:rStyle w:val="Strong"/>
                <w:b w:val="0"/>
                <w:iCs/>
                <w:sz w:val="22"/>
                <w:szCs w:val="22"/>
              </w:rPr>
              <w:t>(Volume, Projection, Pitch, Stress, Intonation, Juncture, Rate of Speech)</w:t>
            </w:r>
          </w:p>
          <w:p w:rsidR="00E04782" w:rsidRPr="00E04782" w:rsidRDefault="00E04782" w:rsidP="00CC5195">
            <w:pPr>
              <w:pStyle w:val="NormalWeb"/>
              <w:spacing w:before="0" w:beforeAutospacing="0" w:after="0" w:afterAutospacing="0"/>
              <w:jc w:val="both"/>
              <w:rPr>
                <w:rStyle w:val="Strong"/>
                <w:b w:val="0"/>
                <w:iCs/>
                <w:sz w:val="22"/>
                <w:szCs w:val="22"/>
              </w:rPr>
            </w:pPr>
          </w:p>
          <w:p w:rsidR="00E04782" w:rsidRPr="00E04782" w:rsidDel="00A03EBD" w:rsidRDefault="00E04782" w:rsidP="00CC5195">
            <w:pPr>
              <w:pStyle w:val="NormalWeb"/>
              <w:numPr>
                <w:ilvl w:val="0"/>
                <w:numId w:val="8"/>
              </w:numPr>
              <w:spacing w:before="0" w:beforeAutospacing="0" w:after="0" w:afterAutospacing="0"/>
              <w:jc w:val="both"/>
              <w:rPr>
                <w:del w:id="120" w:author="Asus" w:date="2018-06-06T12:32:00Z"/>
                <w:rStyle w:val="Strong"/>
                <w:b w:val="0"/>
                <w:iCs/>
                <w:sz w:val="22"/>
                <w:szCs w:val="22"/>
              </w:rPr>
            </w:pPr>
            <w:del w:id="121" w:author="Asus" w:date="2018-06-06T12:32:00Z">
              <w:r w:rsidRPr="00E04782" w:rsidDel="00A03EBD">
                <w:rPr>
                  <w:rStyle w:val="Strong"/>
                  <w:b w:val="0"/>
                  <w:iCs/>
                  <w:sz w:val="22"/>
                  <w:szCs w:val="22"/>
                </w:rPr>
                <w:lastRenderedPageBreak/>
                <w:delText>summarizing, assessing, and processing information listed to or viewed;</w:delText>
              </w:r>
            </w:del>
          </w:p>
          <w:p w:rsidR="00E04782" w:rsidRPr="00E04782" w:rsidRDefault="00E04782" w:rsidP="00CC5195">
            <w:pPr>
              <w:pStyle w:val="NormalWeb"/>
              <w:spacing w:before="0" w:beforeAutospacing="0" w:after="0" w:afterAutospacing="0"/>
              <w:jc w:val="both"/>
              <w:rPr>
                <w:rStyle w:val="Strong"/>
                <w:b w:val="0"/>
                <w:iCs/>
                <w:sz w:val="22"/>
                <w:szCs w:val="22"/>
              </w:rPr>
            </w:pPr>
          </w:p>
          <w:p w:rsidR="00E04782" w:rsidRPr="00E04782" w:rsidDel="00A03EBD" w:rsidRDefault="00E04782" w:rsidP="00CC5195">
            <w:pPr>
              <w:numPr>
                <w:ilvl w:val="0"/>
                <w:numId w:val="8"/>
              </w:numPr>
              <w:rPr>
                <w:del w:id="122" w:author="Asus" w:date="2018-06-06T12:31:00Z"/>
                <w:rStyle w:val="Strong"/>
                <w:rFonts w:ascii="Times New Roman" w:eastAsia="Times New Roman" w:hAnsi="Times New Roman"/>
                <w:b w:val="0"/>
                <w:iCs/>
                <w:lang w:val="en-PH" w:eastAsia="en-PH"/>
              </w:rPr>
            </w:pPr>
            <w:del w:id="123" w:author="Asus" w:date="2018-06-06T12:31:00Z">
              <w:r w:rsidRPr="00E04782" w:rsidDel="00A03EBD">
                <w:rPr>
                  <w:rStyle w:val="Strong"/>
                  <w:rFonts w:ascii="Times New Roman" w:eastAsia="Times New Roman" w:hAnsi="Times New Roman"/>
                  <w:b w:val="0"/>
                  <w:iCs/>
                  <w:lang w:val="en-PH" w:eastAsia="en-PH"/>
                </w:rPr>
                <w:delText>understand that words are formed with letters in accepted order;</w:delText>
              </w:r>
            </w:del>
          </w:p>
          <w:p w:rsidR="00E04782" w:rsidRPr="00E04782" w:rsidRDefault="00E04782">
            <w:pPr>
              <w:ind w:left="720"/>
              <w:rPr>
                <w:rStyle w:val="Strong"/>
                <w:rFonts w:ascii="Arial" w:hAnsi="Arial" w:cs="Arial"/>
                <w:b w:val="0"/>
                <w:iCs/>
                <w:color w:val="000000"/>
              </w:rPr>
              <w:pPrChange w:id="124" w:author="Asus" w:date="2018-06-06T12:37:00Z">
                <w:pPr>
                  <w:pStyle w:val="NormalWeb"/>
                  <w:spacing w:before="0" w:beforeAutospacing="0" w:after="0" w:afterAutospacing="0"/>
                  <w:ind w:left="720"/>
                  <w:jc w:val="both"/>
                </w:pPr>
              </w:pPrChange>
            </w:pPr>
          </w:p>
        </w:tc>
        <w:tc>
          <w:tcPr>
            <w:tcW w:w="1980" w:type="dxa"/>
            <w:tcPrChange w:id="125" w:author="Asus" w:date="2018-06-06T11:29:00Z">
              <w:tcPr>
                <w:tcW w:w="180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i/>
              </w:rPr>
            </w:pPr>
          </w:p>
          <w:p w:rsidR="00E04782" w:rsidRPr="00E04782" w:rsidRDefault="00E04782" w:rsidP="00CC5195">
            <w:pPr>
              <w:spacing w:after="0" w:line="240" w:lineRule="auto"/>
              <w:jc w:val="center"/>
              <w:rPr>
                <w:rFonts w:ascii="Times New Roman" w:hAnsi="Times New Roman"/>
                <w:i/>
              </w:rPr>
            </w:pPr>
          </w:p>
          <w:p w:rsidR="00E04782" w:rsidRPr="00E04782" w:rsidRDefault="00E04782" w:rsidP="00CC5195">
            <w:pPr>
              <w:spacing w:after="0" w:line="240" w:lineRule="auto"/>
              <w:jc w:val="center"/>
              <w:rPr>
                <w:rFonts w:ascii="Times New Roman" w:hAnsi="Times New Roman"/>
                <w:i/>
              </w:rPr>
            </w:pPr>
          </w:p>
          <w:p w:rsidR="00E04782" w:rsidRPr="00E04782" w:rsidRDefault="00E04782" w:rsidP="00CC5195">
            <w:pPr>
              <w:spacing w:after="0" w:line="240" w:lineRule="auto"/>
              <w:jc w:val="center"/>
              <w:rPr>
                <w:rFonts w:ascii="Times New Roman" w:hAnsi="Times New Roman"/>
              </w:rPr>
            </w:pPr>
            <w:del w:id="126" w:author="Asus" w:date="2018-06-06T12:33:00Z">
              <w:r w:rsidRPr="00E04782" w:rsidDel="00A03EBD">
                <w:rPr>
                  <w:rFonts w:ascii="Times New Roman" w:hAnsi="Times New Roman"/>
                  <w:i/>
                </w:rPr>
                <w:delText>The learners</w:delText>
              </w:r>
              <w:r w:rsidRPr="00E04782" w:rsidDel="00A03EBD">
                <w:rPr>
                  <w:rFonts w:ascii="Times New Roman" w:hAnsi="Times New Roman"/>
                </w:rPr>
                <w:delText xml:space="preserve"> understand that listening is a receptive skill in the oral mode that allows one to comprehend what is heard using ones skills and </w:delText>
              </w:r>
              <w:r w:rsidRPr="00E04782" w:rsidDel="00A03EBD">
                <w:rPr>
                  <w:rFonts w:ascii="Times New Roman" w:hAnsi="Times New Roman"/>
                </w:rPr>
                <w:lastRenderedPageBreak/>
                <w:delText>background knowledge (schema).</w:delText>
              </w:r>
            </w:del>
          </w:p>
        </w:tc>
        <w:tc>
          <w:tcPr>
            <w:tcW w:w="2160" w:type="dxa"/>
            <w:tcPrChange w:id="127" w:author="Asus" w:date="2018-06-06T11:29:00Z">
              <w:tcPr>
                <w:tcW w:w="2160" w:type="dxa"/>
              </w:tcPr>
            </w:tcPrChange>
          </w:tcPr>
          <w:p w:rsidR="00E04782" w:rsidRPr="00E04782" w:rsidRDefault="00E04782" w:rsidP="00CC5195">
            <w:pPr>
              <w:spacing w:after="0" w:line="240" w:lineRule="auto"/>
              <w:jc w:val="center"/>
              <w:rPr>
                <w:rFonts w:ascii="Times New Roman" w:hAnsi="Times New Roman"/>
              </w:rPr>
            </w:pPr>
          </w:p>
        </w:tc>
        <w:tc>
          <w:tcPr>
            <w:tcW w:w="1890" w:type="dxa"/>
            <w:tcPrChange w:id="128" w:author="Asus" w:date="2018-06-06T11:29:00Z">
              <w:tcPr>
                <w:tcW w:w="1890" w:type="dxa"/>
              </w:tcPr>
            </w:tcPrChange>
          </w:tcPr>
          <w:p w:rsidR="00E04782" w:rsidRPr="00E04782" w:rsidRDefault="00E04782" w:rsidP="00CC5195">
            <w:pPr>
              <w:pStyle w:val="NoSpacing"/>
              <w:jc w:val="center"/>
              <w:rPr>
                <w:rFonts w:ascii="Times New Roman" w:hAnsi="Times New Roman"/>
                <w:i/>
              </w:rPr>
            </w:pPr>
          </w:p>
        </w:tc>
        <w:tc>
          <w:tcPr>
            <w:tcW w:w="1620" w:type="dxa"/>
            <w:tcPrChange w:id="129" w:author="Asus" w:date="2018-06-06T11:29:00Z">
              <w:tcPr>
                <w:tcW w:w="1620" w:type="dxa"/>
              </w:tcPr>
            </w:tcPrChange>
          </w:tcPr>
          <w:p w:rsidR="00E04782" w:rsidRPr="00E04782" w:rsidRDefault="00E04782" w:rsidP="00CC5195">
            <w:pPr>
              <w:spacing w:after="0" w:line="240" w:lineRule="auto"/>
              <w:jc w:val="center"/>
              <w:rPr>
                <w:rFonts w:ascii="Times New Roman" w:hAnsi="Times New Roman"/>
              </w:rPr>
            </w:pPr>
          </w:p>
        </w:tc>
        <w:tc>
          <w:tcPr>
            <w:tcW w:w="2340" w:type="dxa"/>
            <w:shd w:val="clear" w:color="auto" w:fill="auto"/>
            <w:tcPrChange w:id="130" w:author="Asus" w:date="2018-06-06T11:29:00Z">
              <w:tcPr>
                <w:tcW w:w="2340" w:type="dxa"/>
                <w:shd w:val="clear" w:color="auto" w:fill="auto"/>
              </w:tcPr>
            </w:tcPrChange>
          </w:tcPr>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numPr>
                <w:ilvl w:val="0"/>
                <w:numId w:val="4"/>
              </w:numPr>
              <w:jc w:val="both"/>
              <w:rPr>
                <w:rFonts w:ascii="Times New Roman" w:hAnsi="Times New Roman" w:cs="Times New Roman"/>
                <w:sz w:val="22"/>
                <w:szCs w:val="22"/>
                <w:lang w:val="fil-PH"/>
              </w:rPr>
            </w:pPr>
            <w:r w:rsidRPr="00E04782">
              <w:rPr>
                <w:rFonts w:ascii="Times New Roman" w:hAnsi="Times New Roman" w:cs="Times New Roman"/>
                <w:sz w:val="22"/>
                <w:szCs w:val="22"/>
                <w:lang w:val="fil-PH"/>
              </w:rPr>
              <w:t>listen for important points signaled by volume, pitch, stress, intonation, juncture, and rate of speech;</w:t>
            </w: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numPr>
                <w:ilvl w:val="0"/>
                <w:numId w:val="4"/>
              </w:numPr>
              <w:jc w:val="both"/>
              <w:rPr>
                <w:rFonts w:ascii="Times New Roman" w:hAnsi="Times New Roman" w:cs="Times New Roman"/>
                <w:sz w:val="22"/>
                <w:szCs w:val="22"/>
                <w:lang w:val="fil-PH"/>
              </w:rPr>
            </w:pPr>
            <w:r w:rsidRPr="00E04782">
              <w:rPr>
                <w:rFonts w:ascii="Times New Roman" w:hAnsi="Times New Roman" w:cs="Times New Roman"/>
                <w:sz w:val="22"/>
                <w:szCs w:val="22"/>
                <w:lang w:val="fil-PH"/>
              </w:rPr>
              <w:t xml:space="preserve">determine how volume, pitch, stress, </w:t>
            </w:r>
            <w:r w:rsidRPr="00E04782">
              <w:rPr>
                <w:rFonts w:ascii="Times New Roman" w:hAnsi="Times New Roman" w:cs="Times New Roman"/>
                <w:sz w:val="22"/>
                <w:szCs w:val="22"/>
                <w:lang w:val="fil-PH"/>
              </w:rPr>
              <w:lastRenderedPageBreak/>
              <w:t>intonation, juncture, and speech rate serve as carriers of meaning;</w:t>
            </w:r>
          </w:p>
          <w:p w:rsidR="00E04782" w:rsidRPr="00E04782" w:rsidRDefault="00E04782" w:rsidP="00CC5195">
            <w:pPr>
              <w:pStyle w:val="Default"/>
              <w:jc w:val="both"/>
              <w:rPr>
                <w:rFonts w:ascii="Times New Roman" w:hAnsi="Times New Roman" w:cs="Times New Roman"/>
                <w:color w:val="auto"/>
                <w:sz w:val="22"/>
                <w:szCs w:val="22"/>
                <w:lang w:val="fil-PH"/>
              </w:rPr>
            </w:pPr>
          </w:p>
          <w:p w:rsidR="00E04782" w:rsidRPr="00E04782" w:rsidRDefault="00E04782" w:rsidP="00CC5195">
            <w:pPr>
              <w:pStyle w:val="Default"/>
              <w:numPr>
                <w:ilvl w:val="0"/>
                <w:numId w:val="4"/>
              </w:numPr>
              <w:jc w:val="both"/>
              <w:rPr>
                <w:rFonts w:ascii="Times New Roman" w:hAnsi="Times New Roman" w:cs="Times New Roman"/>
                <w:sz w:val="22"/>
                <w:szCs w:val="22"/>
                <w:lang w:val="fil-PH"/>
              </w:rPr>
            </w:pPr>
            <w:r w:rsidRPr="00E04782">
              <w:rPr>
                <w:rFonts w:ascii="Times New Roman" w:hAnsi="Times New Roman" w:cs="Times New Roman"/>
                <w:sz w:val="22"/>
                <w:szCs w:val="22"/>
              </w:rPr>
              <w:t>note the changes in volume, projection, pitch, stress, intonation, juncture, and rate of speech that affect meaning;</w:t>
            </w:r>
          </w:p>
          <w:p w:rsidR="00E04782" w:rsidRPr="00E04782" w:rsidRDefault="00E04782" w:rsidP="00CC5195">
            <w:pPr>
              <w:pStyle w:val="Default"/>
              <w:ind w:left="720"/>
              <w:jc w:val="both"/>
              <w:rPr>
                <w:rFonts w:ascii="Times New Roman" w:hAnsi="Times New Roman" w:cs="Times New Roman"/>
                <w:sz w:val="22"/>
                <w:szCs w:val="22"/>
                <w:lang w:val="fil-PH"/>
              </w:rPr>
            </w:pPr>
          </w:p>
        </w:tc>
        <w:tc>
          <w:tcPr>
            <w:tcW w:w="1530" w:type="dxa"/>
            <w:tcPrChange w:id="131" w:author="Asus" w:date="2018-06-06T11:29:00Z">
              <w:tcPr>
                <w:tcW w:w="1530" w:type="dxa"/>
              </w:tcPr>
            </w:tcPrChange>
          </w:tcPr>
          <w:p w:rsidR="00E04782" w:rsidRPr="00E04782" w:rsidRDefault="00E04782" w:rsidP="00CC5195">
            <w:pPr>
              <w:pStyle w:val="Default"/>
              <w:jc w:val="both"/>
              <w:rPr>
                <w:rFonts w:ascii="Times New Roman" w:hAnsi="Times New Roman" w:cs="Times New Roman"/>
                <w:sz w:val="22"/>
                <w:szCs w:val="22"/>
                <w:lang w:val="fil-PH"/>
              </w:rPr>
            </w:pPr>
          </w:p>
        </w:tc>
      </w:tr>
      <w:tr w:rsidR="00E04782" w:rsidRPr="00E04782" w:rsidTr="00AA5781">
        <w:trPr>
          <w:trHeight w:val="1684"/>
          <w:trPrChange w:id="132" w:author="Asus" w:date="2018-06-06T11:29:00Z">
            <w:trPr>
              <w:trHeight w:val="1684"/>
            </w:trPr>
          </w:trPrChange>
        </w:trPr>
        <w:tc>
          <w:tcPr>
            <w:tcW w:w="3348" w:type="dxa"/>
            <w:tcPrChange w:id="133" w:author="Asus" w:date="2018-06-06T11:29:00Z">
              <w:tcPr>
                <w:tcW w:w="3528" w:type="dxa"/>
              </w:tcPr>
            </w:tcPrChange>
          </w:tcPr>
          <w:p w:rsidR="00E04782" w:rsidRPr="00E04782" w:rsidRDefault="00E04782" w:rsidP="00CC5195">
            <w:pPr>
              <w:pStyle w:val="NormalWeb"/>
              <w:spacing w:before="0" w:beforeAutospacing="0" w:after="0" w:afterAutospacing="0"/>
              <w:jc w:val="center"/>
              <w:rPr>
                <w:rStyle w:val="Strong"/>
                <w:iCs/>
                <w:sz w:val="22"/>
                <w:szCs w:val="22"/>
              </w:rPr>
            </w:pPr>
          </w:p>
          <w:p w:rsidR="00E04782" w:rsidRPr="00E04782" w:rsidRDefault="00E04782" w:rsidP="00CC5195">
            <w:pPr>
              <w:pStyle w:val="NormalWeb"/>
              <w:spacing w:before="0" w:beforeAutospacing="0" w:after="0" w:afterAutospacing="0"/>
              <w:jc w:val="center"/>
              <w:rPr>
                <w:rStyle w:val="Strong"/>
                <w:iCs/>
              </w:rPr>
            </w:pPr>
            <w:r w:rsidRPr="00E04782">
              <w:rPr>
                <w:rStyle w:val="Strong"/>
                <w:iCs/>
              </w:rPr>
              <w:t>VOCABULARY DEVELOPMENT</w:t>
            </w:r>
          </w:p>
          <w:p w:rsidR="00E04782" w:rsidRPr="00E04782" w:rsidRDefault="00E04782" w:rsidP="00CC5195">
            <w:pPr>
              <w:pStyle w:val="NormalWeb"/>
              <w:spacing w:before="0" w:beforeAutospacing="0" w:after="0" w:afterAutospacing="0"/>
              <w:jc w:val="both"/>
              <w:rPr>
                <w:rStyle w:val="Strong"/>
                <w:iCs/>
                <w:sz w:val="22"/>
                <w:szCs w:val="22"/>
              </w:rPr>
            </w:pPr>
          </w:p>
          <w:p w:rsidR="00E04782" w:rsidRDefault="00723D5F" w:rsidP="00CC5195">
            <w:pPr>
              <w:spacing w:after="0"/>
              <w:ind w:left="270"/>
              <w:jc w:val="center"/>
              <w:rPr>
                <w:rFonts w:ascii="Times New Roman" w:hAnsi="Times New Roman"/>
              </w:rPr>
            </w:pPr>
            <w:r>
              <w:rPr>
                <w:rFonts w:ascii="Times New Roman" w:hAnsi="Times New Roman"/>
              </w:rPr>
              <w:t>Idiomatic Expressions</w:t>
            </w:r>
          </w:p>
          <w:p w:rsidR="00723D5F" w:rsidRDefault="00723D5F" w:rsidP="00CC5195">
            <w:pPr>
              <w:spacing w:after="0"/>
              <w:ind w:left="270"/>
              <w:jc w:val="center"/>
              <w:rPr>
                <w:ins w:id="134" w:author="Asus" w:date="2018-06-06T12:32:00Z"/>
                <w:rFonts w:ascii="Times New Roman" w:hAnsi="Times New Roman"/>
              </w:rPr>
            </w:pPr>
            <w:r>
              <w:rPr>
                <w:rFonts w:ascii="Times New Roman" w:hAnsi="Times New Roman"/>
              </w:rPr>
              <w:t>Context Clues</w:t>
            </w:r>
          </w:p>
          <w:p w:rsidR="00A03EBD" w:rsidRPr="00E04782" w:rsidRDefault="00A03EBD" w:rsidP="00CC5195">
            <w:pPr>
              <w:spacing w:after="0"/>
              <w:ind w:left="270"/>
              <w:jc w:val="center"/>
              <w:rPr>
                <w:rFonts w:ascii="Times New Roman" w:hAnsi="Times New Roman"/>
              </w:rPr>
            </w:pPr>
            <w:ins w:id="135" w:author="Asus" w:date="2018-06-06T12:32:00Z">
              <w:r>
                <w:rPr>
                  <w:rFonts w:ascii="Times New Roman" w:hAnsi="Times New Roman"/>
                </w:rPr>
                <w:t xml:space="preserve">Expressions that reflect the local culture </w:t>
              </w:r>
            </w:ins>
          </w:p>
          <w:p w:rsidR="00E04782" w:rsidRPr="00E04782" w:rsidRDefault="00E04782" w:rsidP="00CC5195">
            <w:pPr>
              <w:spacing w:after="0"/>
              <w:ind w:left="270"/>
              <w:jc w:val="center"/>
              <w:rPr>
                <w:rFonts w:ascii="Times New Roman" w:hAnsi="Times New Roman"/>
              </w:rPr>
            </w:pPr>
          </w:p>
          <w:p w:rsidR="00E04782" w:rsidRPr="00E04782" w:rsidDel="00A03EBD" w:rsidRDefault="00E04782" w:rsidP="00773324">
            <w:pPr>
              <w:pStyle w:val="NormalWeb"/>
              <w:numPr>
                <w:ilvl w:val="0"/>
                <w:numId w:val="1"/>
              </w:numPr>
              <w:spacing w:before="0" w:beforeAutospacing="0" w:after="0" w:afterAutospacing="0"/>
              <w:jc w:val="both"/>
              <w:rPr>
                <w:del w:id="136" w:author="Asus" w:date="2018-06-06T12:32:00Z"/>
                <w:rStyle w:val="Strong"/>
                <w:b w:val="0"/>
                <w:iCs/>
                <w:sz w:val="22"/>
                <w:szCs w:val="22"/>
              </w:rPr>
            </w:pPr>
            <w:del w:id="137" w:author="Asus" w:date="2018-06-06T12:32:00Z">
              <w:r w:rsidRPr="00E04782" w:rsidDel="00A03EBD">
                <w:rPr>
                  <w:rStyle w:val="Strong"/>
                  <w:b w:val="0"/>
                  <w:iCs/>
                  <w:sz w:val="22"/>
                  <w:szCs w:val="22"/>
                </w:rPr>
                <w:delText>scanning the selection for specific words;</w:delText>
              </w:r>
            </w:del>
          </w:p>
          <w:p w:rsidR="00E04782" w:rsidRPr="00E04782" w:rsidDel="00A03EBD" w:rsidRDefault="00E04782" w:rsidP="00CC5195">
            <w:pPr>
              <w:pStyle w:val="NormalWeb"/>
              <w:spacing w:before="0" w:beforeAutospacing="0" w:after="0" w:afterAutospacing="0"/>
              <w:jc w:val="both"/>
              <w:rPr>
                <w:del w:id="138" w:author="Asus" w:date="2018-06-06T12:32:00Z"/>
                <w:rStyle w:val="Strong"/>
                <w:b w:val="0"/>
                <w:iCs/>
                <w:sz w:val="22"/>
                <w:szCs w:val="22"/>
              </w:rPr>
            </w:pPr>
          </w:p>
          <w:p w:rsidR="00E04782" w:rsidRPr="00E04782" w:rsidDel="00A03EBD" w:rsidRDefault="00E04782" w:rsidP="00773324">
            <w:pPr>
              <w:pStyle w:val="NormalWeb"/>
              <w:numPr>
                <w:ilvl w:val="0"/>
                <w:numId w:val="1"/>
              </w:numPr>
              <w:spacing w:before="0" w:beforeAutospacing="0" w:after="0" w:afterAutospacing="0"/>
              <w:jc w:val="both"/>
              <w:rPr>
                <w:del w:id="139" w:author="Asus" w:date="2018-06-06T12:32:00Z"/>
                <w:rStyle w:val="Strong"/>
                <w:b w:val="0"/>
                <w:iCs/>
                <w:sz w:val="22"/>
                <w:szCs w:val="22"/>
              </w:rPr>
            </w:pPr>
            <w:del w:id="140" w:author="Asus" w:date="2018-06-06T12:32:00Z">
              <w:r w:rsidRPr="00E04782" w:rsidDel="00A03EBD">
                <w:rPr>
                  <w:rStyle w:val="Strong"/>
                  <w:b w:val="0"/>
                  <w:iCs/>
                  <w:sz w:val="22"/>
                  <w:szCs w:val="22"/>
                </w:rPr>
                <w:delText>using different strategies for coping with unfamiliar words and ideas;</w:delText>
              </w:r>
            </w:del>
          </w:p>
          <w:p w:rsidR="00E04782" w:rsidRPr="00E04782" w:rsidDel="00A03EBD" w:rsidRDefault="00E04782" w:rsidP="00CC5195">
            <w:pPr>
              <w:pStyle w:val="NormalWeb"/>
              <w:spacing w:before="0" w:beforeAutospacing="0" w:after="0" w:afterAutospacing="0"/>
              <w:ind w:left="720"/>
              <w:jc w:val="both"/>
              <w:rPr>
                <w:del w:id="141" w:author="Asus" w:date="2018-06-06T12:32:00Z"/>
                <w:rStyle w:val="Strong"/>
                <w:b w:val="0"/>
                <w:iCs/>
                <w:sz w:val="22"/>
                <w:szCs w:val="22"/>
              </w:rPr>
            </w:pPr>
          </w:p>
          <w:p w:rsidR="00E04782" w:rsidDel="00A03EBD" w:rsidRDefault="00E04782" w:rsidP="00773324">
            <w:pPr>
              <w:pStyle w:val="NormalWeb"/>
              <w:numPr>
                <w:ilvl w:val="0"/>
                <w:numId w:val="1"/>
              </w:numPr>
              <w:spacing w:before="0" w:beforeAutospacing="0" w:after="0" w:afterAutospacing="0"/>
              <w:jc w:val="both"/>
              <w:rPr>
                <w:del w:id="142" w:author="Asus" w:date="2018-06-06T12:32:00Z"/>
                <w:rStyle w:val="Strong"/>
                <w:b w:val="0"/>
                <w:iCs/>
                <w:sz w:val="22"/>
                <w:szCs w:val="22"/>
              </w:rPr>
            </w:pPr>
            <w:del w:id="143" w:author="Asus" w:date="2018-06-06T12:32:00Z">
              <w:r w:rsidRPr="00E04782" w:rsidDel="00A03EBD">
                <w:rPr>
                  <w:rStyle w:val="Strong"/>
                  <w:b w:val="0"/>
                  <w:iCs/>
                  <w:sz w:val="22"/>
                  <w:szCs w:val="22"/>
                </w:rPr>
                <w:delText>recognizing multiple meanings of words;</w:delText>
              </w:r>
            </w:del>
          </w:p>
          <w:p w:rsidR="00773324" w:rsidRPr="00E04782" w:rsidDel="00A03EBD" w:rsidRDefault="00773324" w:rsidP="00773324">
            <w:pPr>
              <w:pStyle w:val="NormalWeb"/>
              <w:spacing w:before="0" w:beforeAutospacing="0" w:after="0" w:afterAutospacing="0"/>
              <w:jc w:val="both"/>
              <w:rPr>
                <w:del w:id="144" w:author="Asus" w:date="2018-06-06T12:32:00Z"/>
                <w:rStyle w:val="Strong"/>
                <w:b w:val="0"/>
                <w:iCs/>
                <w:sz w:val="22"/>
                <w:szCs w:val="22"/>
              </w:rPr>
            </w:pPr>
          </w:p>
          <w:p w:rsidR="00773324" w:rsidRPr="00773324" w:rsidDel="00A03EBD" w:rsidRDefault="00773324" w:rsidP="00773324">
            <w:pPr>
              <w:pStyle w:val="NoSpacing"/>
              <w:numPr>
                <w:ilvl w:val="0"/>
                <w:numId w:val="1"/>
              </w:numPr>
              <w:jc w:val="both"/>
              <w:rPr>
                <w:del w:id="145" w:author="Asus" w:date="2018-06-06T12:32:00Z"/>
                <w:rStyle w:val="Strong"/>
                <w:rFonts w:ascii="Times New Roman" w:hAnsi="Times New Roman"/>
                <w:b w:val="0"/>
                <w:iCs/>
                <w:szCs w:val="24"/>
              </w:rPr>
            </w:pPr>
            <w:del w:id="146" w:author="Asus" w:date="2018-06-06T12:32:00Z">
              <w:r w:rsidRPr="00773324" w:rsidDel="00A03EBD">
                <w:rPr>
                  <w:rStyle w:val="Strong"/>
                  <w:rFonts w:ascii="Times New Roman" w:hAnsi="Times New Roman"/>
                  <w:b w:val="0"/>
                  <w:iCs/>
                  <w:szCs w:val="24"/>
                </w:rPr>
                <w:delText xml:space="preserve">guessing the  meanings of words or expressions by noting keywords in expressions, context clues, </w:delText>
              </w:r>
              <w:r w:rsidRPr="00773324" w:rsidDel="00A03EBD">
                <w:rPr>
                  <w:rStyle w:val="Strong"/>
                  <w:rFonts w:ascii="Times New Roman" w:hAnsi="Times New Roman"/>
                  <w:b w:val="0"/>
                  <w:iCs/>
                  <w:szCs w:val="24"/>
                </w:rPr>
                <w:lastRenderedPageBreak/>
                <w:delText>collocations, cluster, etc.;</w:delText>
              </w:r>
            </w:del>
          </w:p>
          <w:p w:rsidR="00773324" w:rsidRPr="00773324" w:rsidDel="00A03EBD" w:rsidRDefault="00773324" w:rsidP="00773324">
            <w:pPr>
              <w:pStyle w:val="NoSpacing"/>
              <w:ind w:left="720"/>
              <w:jc w:val="both"/>
              <w:rPr>
                <w:del w:id="147" w:author="Asus" w:date="2018-06-06T12:32:00Z"/>
                <w:rStyle w:val="Strong"/>
                <w:rFonts w:ascii="Times New Roman" w:hAnsi="Times New Roman"/>
                <w:b w:val="0"/>
                <w:iCs/>
                <w:szCs w:val="24"/>
              </w:rPr>
            </w:pPr>
          </w:p>
          <w:p w:rsidR="00773324" w:rsidRPr="00773324" w:rsidDel="00A03EBD" w:rsidRDefault="00773324" w:rsidP="00773324">
            <w:pPr>
              <w:pStyle w:val="NoSpacing"/>
              <w:numPr>
                <w:ilvl w:val="0"/>
                <w:numId w:val="1"/>
              </w:numPr>
              <w:jc w:val="both"/>
              <w:rPr>
                <w:del w:id="148" w:author="Asus" w:date="2018-06-06T12:32:00Z"/>
                <w:rStyle w:val="Strong"/>
                <w:rFonts w:ascii="Times New Roman" w:hAnsi="Times New Roman"/>
                <w:b w:val="0"/>
                <w:iCs/>
                <w:szCs w:val="24"/>
              </w:rPr>
            </w:pPr>
            <w:del w:id="149" w:author="Asus" w:date="2018-06-06T12:32:00Z">
              <w:r w:rsidRPr="00773324" w:rsidDel="00A03EBD">
                <w:rPr>
                  <w:rStyle w:val="Strong"/>
                  <w:rFonts w:ascii="Times New Roman" w:hAnsi="Times New Roman"/>
                  <w:b w:val="0"/>
                  <w:iCs/>
                  <w:szCs w:val="24"/>
                </w:rPr>
                <w:delText>scanning the selection for specific words;</w:delText>
              </w:r>
            </w:del>
          </w:p>
          <w:p w:rsidR="00773324" w:rsidRPr="00773324" w:rsidDel="00A03EBD" w:rsidRDefault="00773324" w:rsidP="00773324">
            <w:pPr>
              <w:pStyle w:val="NoSpacing"/>
              <w:ind w:left="720"/>
              <w:jc w:val="both"/>
              <w:rPr>
                <w:del w:id="150" w:author="Asus" w:date="2018-06-06T12:32:00Z"/>
                <w:rStyle w:val="Strong"/>
                <w:rFonts w:ascii="Times New Roman" w:hAnsi="Times New Roman"/>
                <w:b w:val="0"/>
                <w:iCs/>
                <w:szCs w:val="24"/>
              </w:rPr>
            </w:pPr>
          </w:p>
          <w:p w:rsidR="00773324" w:rsidRPr="00773324" w:rsidDel="00A03EBD" w:rsidRDefault="00773324" w:rsidP="00773324">
            <w:pPr>
              <w:pStyle w:val="NoSpacing"/>
              <w:numPr>
                <w:ilvl w:val="0"/>
                <w:numId w:val="1"/>
              </w:numPr>
              <w:jc w:val="both"/>
              <w:rPr>
                <w:del w:id="151" w:author="Asus" w:date="2018-06-06T12:32:00Z"/>
                <w:rStyle w:val="Strong"/>
                <w:rFonts w:ascii="Times New Roman" w:hAnsi="Times New Roman"/>
                <w:b w:val="0"/>
                <w:iCs/>
                <w:szCs w:val="24"/>
              </w:rPr>
            </w:pPr>
            <w:del w:id="152" w:author="Asus" w:date="2018-06-06T12:32:00Z">
              <w:r w:rsidRPr="00773324" w:rsidDel="00A03EBD">
                <w:rPr>
                  <w:rStyle w:val="Strong"/>
                  <w:rFonts w:ascii="Times New Roman" w:hAnsi="Times New Roman"/>
                  <w:b w:val="0"/>
                  <w:iCs/>
                  <w:szCs w:val="24"/>
                </w:rPr>
                <w:delText>using  different strategies  for coping with unfamiliar words and ideas;</w:delText>
              </w:r>
            </w:del>
          </w:p>
          <w:p w:rsidR="00773324" w:rsidRPr="00773324" w:rsidDel="00A03EBD" w:rsidRDefault="00773324" w:rsidP="00773324">
            <w:pPr>
              <w:pStyle w:val="NoSpacing"/>
              <w:ind w:left="720"/>
              <w:jc w:val="both"/>
              <w:rPr>
                <w:del w:id="153" w:author="Asus" w:date="2018-06-06T12:32:00Z"/>
                <w:rStyle w:val="Strong"/>
                <w:rFonts w:ascii="Times New Roman" w:hAnsi="Times New Roman"/>
                <w:b w:val="0"/>
                <w:iCs/>
                <w:szCs w:val="24"/>
              </w:rPr>
            </w:pPr>
          </w:p>
          <w:p w:rsidR="00773324" w:rsidRPr="00773324" w:rsidRDefault="00773324" w:rsidP="00773324">
            <w:pPr>
              <w:pStyle w:val="NoSpacing"/>
              <w:numPr>
                <w:ilvl w:val="0"/>
                <w:numId w:val="1"/>
              </w:numPr>
              <w:jc w:val="both"/>
              <w:rPr>
                <w:rStyle w:val="Strong"/>
                <w:rFonts w:ascii="Times New Roman" w:hAnsi="Times New Roman"/>
                <w:b w:val="0"/>
                <w:iCs/>
                <w:szCs w:val="24"/>
              </w:rPr>
            </w:pPr>
            <w:del w:id="154" w:author="Asus" w:date="2018-06-06T12:32:00Z">
              <w:r w:rsidRPr="00773324" w:rsidDel="00A03EBD">
                <w:rPr>
                  <w:rStyle w:val="Strong"/>
                  <w:rFonts w:ascii="Times New Roman" w:hAnsi="Times New Roman"/>
                  <w:b w:val="0"/>
                  <w:iCs/>
                  <w:szCs w:val="24"/>
                </w:rPr>
                <w:delText>and recognizing multiple meanings of words.</w:delText>
              </w:r>
            </w:del>
          </w:p>
          <w:p w:rsidR="00E04782" w:rsidRPr="00E04782" w:rsidRDefault="00E04782" w:rsidP="00CC5195">
            <w:pPr>
              <w:pStyle w:val="NormalWeb"/>
              <w:spacing w:before="0" w:beforeAutospacing="0" w:after="0" w:afterAutospacing="0"/>
              <w:jc w:val="center"/>
              <w:rPr>
                <w:rStyle w:val="Strong"/>
                <w:b w:val="0"/>
                <w:iCs/>
                <w:sz w:val="22"/>
                <w:szCs w:val="22"/>
              </w:rPr>
            </w:pPr>
          </w:p>
        </w:tc>
        <w:tc>
          <w:tcPr>
            <w:tcW w:w="1980" w:type="dxa"/>
            <w:tcPrChange w:id="155" w:author="Asus" w:date="2018-06-06T11:29:00Z">
              <w:tcPr>
                <w:tcW w:w="180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del w:id="156" w:author="Asus" w:date="2018-06-06T12:33:00Z">
              <w:r w:rsidRPr="00E04782" w:rsidDel="00A03EBD">
                <w:rPr>
                  <w:rFonts w:ascii="Times New Roman" w:hAnsi="Times New Roman"/>
                </w:rPr>
                <w:delText>The learners understand that words are composed of different parts and their meaning changes in context</w:delText>
              </w:r>
            </w:del>
            <w:r w:rsidRPr="00E04782">
              <w:rPr>
                <w:rFonts w:ascii="Times New Roman" w:hAnsi="Times New Roman"/>
              </w:rPr>
              <w:t>.</w:t>
            </w:r>
          </w:p>
        </w:tc>
        <w:tc>
          <w:tcPr>
            <w:tcW w:w="2160" w:type="dxa"/>
            <w:tcPrChange w:id="157" w:author="Asus" w:date="2018-06-06T11:29:00Z">
              <w:tcPr>
                <w:tcW w:w="216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del w:id="158" w:author="Asus" w:date="2018-06-06T12:33:00Z">
              <w:r w:rsidRPr="00E04782" w:rsidDel="00A03EBD">
                <w:rPr>
                  <w:rFonts w:ascii="Times New Roman" w:hAnsi="Times New Roman"/>
                  <w:i/>
                </w:rPr>
                <w:delText>The learners</w:delText>
              </w:r>
              <w:r w:rsidRPr="00E04782" w:rsidDel="00A03EBD">
                <w:rPr>
                  <w:rFonts w:ascii="Times New Roman" w:hAnsi="Times New Roman"/>
                </w:rPr>
                <w:delText xml:space="preserve"> </w:delText>
              </w:r>
              <w:r w:rsidRPr="00E04782" w:rsidDel="00A03EBD">
                <w:rPr>
                  <w:rFonts w:ascii="Times New Roman" w:hAnsi="Times New Roman"/>
                  <w:b/>
                </w:rPr>
                <w:delText>decipher meaning of passages based from context clues and u</w:delText>
              </w:r>
              <w:r w:rsidR="0053295E" w:rsidDel="00A03EBD">
                <w:rPr>
                  <w:rFonts w:ascii="Times New Roman" w:hAnsi="Times New Roman"/>
                  <w:b/>
                </w:rPr>
                <w:delText>se new found words in sentences and also to identify the meaning of idiomatic expressions by noting context clues and collocations.</w:delText>
              </w:r>
            </w:del>
          </w:p>
        </w:tc>
        <w:tc>
          <w:tcPr>
            <w:tcW w:w="1890" w:type="dxa"/>
            <w:tcPrChange w:id="159" w:author="Asus" w:date="2018-06-06T11:29:00Z">
              <w:tcPr>
                <w:tcW w:w="1890" w:type="dxa"/>
              </w:tcPr>
            </w:tcPrChange>
          </w:tcPr>
          <w:p w:rsidR="00E04782" w:rsidRPr="00E04782" w:rsidRDefault="00E04782" w:rsidP="00CC5195">
            <w:pPr>
              <w:pStyle w:val="NoSpacing"/>
              <w:jc w:val="center"/>
              <w:rPr>
                <w:rFonts w:ascii="Times New Roman" w:hAnsi="Times New Roman"/>
                <w:i/>
              </w:rPr>
            </w:pPr>
          </w:p>
        </w:tc>
        <w:tc>
          <w:tcPr>
            <w:tcW w:w="1620" w:type="dxa"/>
            <w:tcPrChange w:id="160" w:author="Asus" w:date="2018-06-06T11:29:00Z">
              <w:tcPr>
                <w:tcW w:w="1620" w:type="dxa"/>
              </w:tcPr>
            </w:tcPrChange>
          </w:tcPr>
          <w:p w:rsidR="00E04782" w:rsidRPr="00E04782" w:rsidRDefault="00E04782" w:rsidP="00CC5195">
            <w:pPr>
              <w:spacing w:after="0" w:line="240" w:lineRule="auto"/>
              <w:jc w:val="center"/>
              <w:rPr>
                <w:rFonts w:ascii="Times New Roman" w:hAnsi="Times New Roman"/>
              </w:rPr>
            </w:pPr>
          </w:p>
        </w:tc>
        <w:tc>
          <w:tcPr>
            <w:tcW w:w="2340" w:type="dxa"/>
            <w:shd w:val="clear" w:color="auto" w:fill="auto"/>
            <w:tcPrChange w:id="161" w:author="Asus" w:date="2018-06-06T11:29:00Z">
              <w:tcPr>
                <w:tcW w:w="2340" w:type="dxa"/>
                <w:shd w:val="clear" w:color="auto" w:fill="auto"/>
              </w:tcPr>
            </w:tcPrChange>
          </w:tcPr>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Del="00CE3059" w:rsidRDefault="00E04782" w:rsidP="00CE3059">
            <w:pPr>
              <w:pStyle w:val="Default"/>
              <w:numPr>
                <w:ilvl w:val="0"/>
                <w:numId w:val="15"/>
              </w:numPr>
              <w:jc w:val="both"/>
              <w:rPr>
                <w:del w:id="162" w:author="Asus" w:date="2018-06-06T12:22:00Z"/>
                <w:rFonts w:ascii="Times New Roman" w:hAnsi="Times New Roman" w:cs="Times New Roman"/>
                <w:sz w:val="22"/>
                <w:szCs w:val="22"/>
                <w:lang w:val="fil-PH"/>
              </w:rPr>
            </w:pPr>
            <w:del w:id="163" w:author="Asus" w:date="2018-06-06T12:22:00Z">
              <w:r w:rsidRPr="00E04782" w:rsidDel="00CE3059">
                <w:rPr>
                  <w:rFonts w:ascii="Times New Roman" w:hAnsi="Times New Roman" w:cs="Times New Roman"/>
                  <w:sz w:val="22"/>
                  <w:szCs w:val="22"/>
                  <w:lang w:val="fil-PH"/>
                </w:rPr>
                <w:delText>use appropriate strategies in unlocking the meaning of unfamiliar words and idiomatic expressions;</w:delText>
              </w:r>
            </w:del>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Del="00CE3059" w:rsidRDefault="00E04782" w:rsidP="00CE3059">
            <w:pPr>
              <w:pStyle w:val="Default"/>
              <w:numPr>
                <w:ilvl w:val="0"/>
                <w:numId w:val="15"/>
              </w:numPr>
              <w:jc w:val="both"/>
              <w:rPr>
                <w:del w:id="164" w:author="Asus" w:date="2018-06-06T12:28:00Z"/>
                <w:rFonts w:ascii="Times New Roman" w:hAnsi="Times New Roman" w:cs="Times New Roman"/>
                <w:sz w:val="22"/>
                <w:szCs w:val="22"/>
                <w:lang w:val="fil-PH"/>
              </w:rPr>
            </w:pPr>
            <w:del w:id="165" w:author="Asus" w:date="2018-06-06T12:28:00Z">
              <w:r w:rsidRPr="00E04782" w:rsidDel="00CE3059">
                <w:rPr>
                  <w:rFonts w:ascii="Times New Roman" w:hAnsi="Times New Roman" w:cs="Times New Roman"/>
                  <w:sz w:val="22"/>
                  <w:szCs w:val="22"/>
                  <w:lang w:val="fil-PH"/>
                </w:rPr>
                <w:delText>determine the meaning of words and expressions that reflect the local culture by noting context clues;</w:delText>
              </w:r>
            </w:del>
          </w:p>
          <w:p w:rsidR="00E04782" w:rsidRPr="00E04782" w:rsidRDefault="00E04782" w:rsidP="00CC5195">
            <w:pPr>
              <w:pStyle w:val="NoSpacing"/>
              <w:ind w:left="720"/>
              <w:rPr>
                <w:rFonts w:ascii="Times New Roman" w:hAnsi="Times New Roman"/>
                <w:lang w:val="fil-PH"/>
              </w:rPr>
            </w:pPr>
          </w:p>
          <w:p w:rsidR="00773324" w:rsidRPr="005903FD" w:rsidDel="00CE3059" w:rsidRDefault="00773324" w:rsidP="00CE3059">
            <w:pPr>
              <w:pStyle w:val="NoSpacing"/>
              <w:numPr>
                <w:ilvl w:val="0"/>
                <w:numId w:val="15"/>
              </w:numPr>
              <w:jc w:val="both"/>
              <w:rPr>
                <w:del w:id="166" w:author="Asus" w:date="2018-06-06T12:29:00Z"/>
                <w:rStyle w:val="Strong"/>
                <w:rFonts w:ascii="Times New Roman" w:hAnsi="Times New Roman"/>
                <w:b w:val="0"/>
                <w:szCs w:val="24"/>
                <w:lang w:val="fil-PH"/>
              </w:rPr>
            </w:pPr>
            <w:del w:id="167" w:author="Asus" w:date="2018-06-06T12:29:00Z">
              <w:r w:rsidRPr="005903FD" w:rsidDel="00CE3059">
                <w:rPr>
                  <w:rFonts w:ascii="Times New Roman" w:hAnsi="Times New Roman"/>
                  <w:szCs w:val="24"/>
                  <w:lang w:val="fil-PH"/>
                </w:rPr>
                <w:delText xml:space="preserve">guess meanings of words or expressions by </w:delText>
              </w:r>
              <w:r w:rsidRPr="005903FD" w:rsidDel="00CE3059">
                <w:rPr>
                  <w:rFonts w:ascii="Times New Roman" w:hAnsi="Times New Roman"/>
                  <w:szCs w:val="24"/>
                  <w:lang w:val="fil-PH"/>
                </w:rPr>
                <w:lastRenderedPageBreak/>
                <w:delText xml:space="preserve">noting keywords in expresions </w:delText>
              </w:r>
              <w:r w:rsidRPr="005903FD" w:rsidDel="00CE3059">
                <w:rPr>
                  <w:rStyle w:val="Strong"/>
                  <w:rFonts w:ascii="Times New Roman" w:hAnsi="Times New Roman"/>
                  <w:iCs/>
                  <w:szCs w:val="24"/>
                </w:rPr>
                <w:delText>keywords in expressions in context clues, collocations, cluster, etc.;</w:delText>
              </w:r>
            </w:del>
          </w:p>
          <w:p w:rsidR="00773324" w:rsidRPr="005903FD" w:rsidRDefault="00773324" w:rsidP="00773324">
            <w:pPr>
              <w:pStyle w:val="NoSpacing"/>
              <w:ind w:left="720"/>
              <w:jc w:val="both"/>
              <w:rPr>
                <w:rFonts w:ascii="Times New Roman" w:hAnsi="Times New Roman"/>
                <w:szCs w:val="24"/>
              </w:rPr>
            </w:pPr>
          </w:p>
          <w:p w:rsidR="00773324" w:rsidRPr="005903FD" w:rsidDel="00CE3059" w:rsidRDefault="00773324" w:rsidP="00CE3059">
            <w:pPr>
              <w:pStyle w:val="NoSpacing"/>
              <w:numPr>
                <w:ilvl w:val="0"/>
                <w:numId w:val="15"/>
              </w:numPr>
              <w:jc w:val="both"/>
              <w:rPr>
                <w:del w:id="168" w:author="Asus" w:date="2018-06-06T12:29:00Z"/>
                <w:rFonts w:ascii="Times New Roman" w:hAnsi="Times New Roman"/>
                <w:szCs w:val="24"/>
                <w:lang w:val="fil-PH"/>
              </w:rPr>
            </w:pPr>
            <w:del w:id="169" w:author="Asus" w:date="2018-06-06T12:29:00Z">
              <w:r w:rsidRPr="005903FD" w:rsidDel="00CE3059">
                <w:rPr>
                  <w:rFonts w:ascii="Times New Roman" w:hAnsi="Times New Roman"/>
                  <w:szCs w:val="24"/>
                  <w:lang w:val="fil-PH"/>
                </w:rPr>
                <w:delText>scan for specific words;</w:delText>
              </w:r>
            </w:del>
          </w:p>
          <w:p w:rsidR="00773324" w:rsidRPr="005903FD" w:rsidRDefault="00773324" w:rsidP="00773324">
            <w:pPr>
              <w:pStyle w:val="NoSpacing"/>
              <w:ind w:left="720"/>
              <w:jc w:val="both"/>
              <w:rPr>
                <w:rFonts w:ascii="Times New Roman" w:hAnsi="Times New Roman"/>
                <w:szCs w:val="24"/>
                <w:lang w:val="fil-PH"/>
              </w:rPr>
            </w:pPr>
          </w:p>
          <w:p w:rsidR="00773324" w:rsidRPr="005903FD" w:rsidDel="00CE3059" w:rsidRDefault="00773324" w:rsidP="00CE3059">
            <w:pPr>
              <w:pStyle w:val="NoSpacing"/>
              <w:numPr>
                <w:ilvl w:val="0"/>
                <w:numId w:val="15"/>
              </w:numPr>
              <w:jc w:val="both"/>
              <w:rPr>
                <w:del w:id="170" w:author="Asus" w:date="2018-06-06T12:29:00Z"/>
                <w:rFonts w:ascii="Times New Roman" w:hAnsi="Times New Roman"/>
                <w:szCs w:val="24"/>
                <w:lang w:val="fil-PH"/>
              </w:rPr>
            </w:pPr>
            <w:del w:id="171" w:author="Asus" w:date="2018-06-06T12:29:00Z">
              <w:r w:rsidRPr="005903FD" w:rsidDel="00CE3059">
                <w:rPr>
                  <w:rFonts w:ascii="Times New Roman" w:hAnsi="Times New Roman"/>
                  <w:szCs w:val="24"/>
                  <w:lang w:val="fil-PH"/>
                </w:rPr>
                <w:delText>use different strategies for coping with unfamilar words and ideas;</w:delText>
              </w:r>
            </w:del>
          </w:p>
          <w:p w:rsidR="00773324" w:rsidRPr="005903FD" w:rsidRDefault="00773324" w:rsidP="00773324">
            <w:pPr>
              <w:pStyle w:val="NoSpacing"/>
              <w:ind w:left="720"/>
              <w:jc w:val="both"/>
              <w:rPr>
                <w:rFonts w:ascii="Times New Roman" w:hAnsi="Times New Roman"/>
                <w:szCs w:val="24"/>
                <w:lang w:val="fil-PH"/>
              </w:rPr>
            </w:pPr>
          </w:p>
          <w:p w:rsidR="00773324" w:rsidDel="00CE3059" w:rsidRDefault="00773324" w:rsidP="00CE3059">
            <w:pPr>
              <w:pStyle w:val="NoSpacing"/>
              <w:numPr>
                <w:ilvl w:val="0"/>
                <w:numId w:val="15"/>
              </w:numPr>
              <w:jc w:val="both"/>
              <w:rPr>
                <w:del w:id="172" w:author="Asus" w:date="2018-06-06T12:29:00Z"/>
                <w:rFonts w:ascii="Times New Roman" w:hAnsi="Times New Roman"/>
                <w:szCs w:val="24"/>
                <w:lang w:val="fil-PH"/>
              </w:rPr>
            </w:pPr>
            <w:del w:id="173" w:author="Asus" w:date="2018-06-06T12:29:00Z">
              <w:r w:rsidRPr="005903FD" w:rsidDel="00CE3059">
                <w:rPr>
                  <w:rFonts w:ascii="Times New Roman" w:hAnsi="Times New Roman"/>
                  <w:szCs w:val="24"/>
                  <w:lang w:val="fil-PH"/>
                </w:rPr>
                <w:delText>recognize multiple meanings of words;</w:delText>
              </w:r>
            </w:del>
          </w:p>
          <w:p w:rsidR="00CE3059" w:rsidRDefault="00CE3059">
            <w:pPr>
              <w:pStyle w:val="ListParagraph"/>
              <w:rPr>
                <w:ins w:id="174" w:author="Asus" w:date="2018-06-06T12:25:00Z"/>
                <w:rFonts w:ascii="Times New Roman" w:hAnsi="Times New Roman"/>
                <w:szCs w:val="24"/>
                <w:lang w:val="fil-PH"/>
              </w:rPr>
              <w:pPrChange w:id="175" w:author="Asus" w:date="2018-06-06T12:25:00Z">
                <w:pPr>
                  <w:pStyle w:val="NoSpacing"/>
                  <w:numPr>
                    <w:numId w:val="15"/>
                  </w:numPr>
                  <w:ind w:left="720" w:hanging="360"/>
                  <w:jc w:val="both"/>
                </w:pPr>
              </w:pPrChange>
            </w:pPr>
          </w:p>
          <w:p w:rsidR="00CE3059" w:rsidRDefault="00CE3059" w:rsidP="00CE3059">
            <w:pPr>
              <w:pStyle w:val="NoSpacing"/>
              <w:numPr>
                <w:ilvl w:val="0"/>
                <w:numId w:val="15"/>
              </w:numPr>
              <w:jc w:val="both"/>
              <w:rPr>
                <w:ins w:id="176" w:author="Asus" w:date="2018-06-06T12:27:00Z"/>
                <w:rFonts w:ascii="Times New Roman" w:hAnsi="Times New Roman"/>
                <w:szCs w:val="24"/>
                <w:lang w:val="fil-PH"/>
              </w:rPr>
            </w:pPr>
            <w:ins w:id="177" w:author="Asus" w:date="2018-06-06T12:26:00Z">
              <w:r>
                <w:rPr>
                  <w:rFonts w:ascii="Times New Roman" w:hAnsi="Times New Roman"/>
                  <w:szCs w:val="24"/>
                  <w:lang w:val="fil-PH"/>
                </w:rPr>
                <w:t>Determine the meani</w:t>
              </w:r>
            </w:ins>
            <w:ins w:id="178" w:author="Asus" w:date="2018-06-06T12:38:00Z">
              <w:r w:rsidR="00A03EBD">
                <w:rPr>
                  <w:rFonts w:ascii="Times New Roman" w:hAnsi="Times New Roman"/>
                  <w:szCs w:val="24"/>
                  <w:lang w:val="fil-PH"/>
                </w:rPr>
                <w:t>n</w:t>
              </w:r>
            </w:ins>
            <w:ins w:id="179" w:author="Asus" w:date="2018-06-06T12:26:00Z">
              <w:r>
                <w:rPr>
                  <w:rFonts w:ascii="Times New Roman" w:hAnsi="Times New Roman"/>
                  <w:szCs w:val="24"/>
                  <w:lang w:val="fil-PH"/>
                </w:rPr>
                <w:t>g of idiomatic expressions bu noting context clues and collocations</w:t>
              </w:r>
            </w:ins>
          </w:p>
          <w:p w:rsidR="00CE3059" w:rsidRDefault="00CE3059">
            <w:pPr>
              <w:pStyle w:val="ListParagraph"/>
              <w:rPr>
                <w:ins w:id="180" w:author="Asus" w:date="2018-06-06T12:27:00Z"/>
                <w:rFonts w:ascii="Times New Roman" w:hAnsi="Times New Roman"/>
                <w:szCs w:val="24"/>
                <w:lang w:val="fil-PH"/>
              </w:rPr>
              <w:pPrChange w:id="181" w:author="Asus" w:date="2018-06-06T12:27:00Z">
                <w:pPr>
                  <w:pStyle w:val="NoSpacing"/>
                  <w:numPr>
                    <w:numId w:val="15"/>
                  </w:numPr>
                  <w:ind w:left="720" w:hanging="360"/>
                  <w:jc w:val="both"/>
                </w:pPr>
              </w:pPrChange>
            </w:pPr>
          </w:p>
          <w:p w:rsidR="00CE3059" w:rsidRDefault="00CE3059" w:rsidP="00CE3059">
            <w:pPr>
              <w:pStyle w:val="NoSpacing"/>
              <w:numPr>
                <w:ilvl w:val="0"/>
                <w:numId w:val="15"/>
              </w:numPr>
              <w:jc w:val="both"/>
              <w:rPr>
                <w:ins w:id="182" w:author="Asus" w:date="2018-06-06T12:27:00Z"/>
                <w:rFonts w:ascii="Times New Roman" w:hAnsi="Times New Roman"/>
                <w:szCs w:val="24"/>
                <w:lang w:val="fil-PH"/>
              </w:rPr>
            </w:pPr>
            <w:ins w:id="183" w:author="Asus" w:date="2018-06-06T12:27:00Z">
              <w:r>
                <w:rPr>
                  <w:rFonts w:ascii="Times New Roman" w:hAnsi="Times New Roman"/>
                  <w:szCs w:val="24"/>
                  <w:lang w:val="fil-PH"/>
                </w:rPr>
                <w:t>Use appropriate strategies in unlocking the meaning of unfamiliar words and idiomatic expressions</w:t>
              </w:r>
            </w:ins>
          </w:p>
          <w:p w:rsidR="00CE3059" w:rsidRDefault="00CE3059">
            <w:pPr>
              <w:pStyle w:val="ListParagraph"/>
              <w:rPr>
                <w:ins w:id="184" w:author="Asus" w:date="2018-06-06T12:28:00Z"/>
                <w:rFonts w:ascii="Times New Roman" w:hAnsi="Times New Roman"/>
                <w:szCs w:val="24"/>
                <w:lang w:val="fil-PH"/>
              </w:rPr>
              <w:pPrChange w:id="185" w:author="Asus" w:date="2018-06-06T12:28:00Z">
                <w:pPr>
                  <w:pStyle w:val="NoSpacing"/>
                  <w:numPr>
                    <w:numId w:val="15"/>
                  </w:numPr>
                  <w:ind w:left="720" w:hanging="360"/>
                  <w:jc w:val="both"/>
                </w:pPr>
              </w:pPrChange>
            </w:pPr>
          </w:p>
          <w:p w:rsidR="00CE3059" w:rsidRPr="00E04782" w:rsidRDefault="00CE3059" w:rsidP="00CE3059">
            <w:pPr>
              <w:pStyle w:val="Default"/>
              <w:numPr>
                <w:ilvl w:val="0"/>
                <w:numId w:val="15"/>
              </w:numPr>
              <w:jc w:val="both"/>
              <w:rPr>
                <w:ins w:id="186" w:author="Asus" w:date="2018-06-06T12:29:00Z"/>
                <w:rFonts w:ascii="Times New Roman" w:hAnsi="Times New Roman" w:cs="Times New Roman"/>
                <w:sz w:val="22"/>
                <w:szCs w:val="22"/>
                <w:lang w:val="fil-PH"/>
              </w:rPr>
            </w:pPr>
            <w:ins w:id="187" w:author="Asus" w:date="2018-06-06T12:29:00Z">
              <w:r w:rsidRPr="00E04782">
                <w:rPr>
                  <w:rFonts w:ascii="Times New Roman" w:hAnsi="Times New Roman" w:cs="Times New Roman"/>
                  <w:sz w:val="22"/>
                  <w:szCs w:val="22"/>
                  <w:lang w:val="fil-PH"/>
                </w:rPr>
                <w:t>determine the meaning of words and expressions that reflect the local culture by noting context clues;</w:t>
              </w:r>
            </w:ins>
          </w:p>
          <w:p w:rsidR="00CE3059" w:rsidRPr="00CE3059" w:rsidRDefault="00CE3059" w:rsidP="00CE3059">
            <w:pPr>
              <w:pStyle w:val="NoSpacing"/>
              <w:numPr>
                <w:ilvl w:val="0"/>
                <w:numId w:val="15"/>
              </w:numPr>
              <w:jc w:val="both"/>
              <w:rPr>
                <w:ins w:id="188" w:author="Asus" w:date="2018-06-06T12:25:00Z"/>
                <w:rFonts w:ascii="Times New Roman" w:hAnsi="Times New Roman"/>
                <w:szCs w:val="24"/>
                <w:lang w:val="fil-PH"/>
              </w:rPr>
            </w:pPr>
          </w:p>
          <w:p w:rsidR="00E04782" w:rsidRPr="00E04782" w:rsidRDefault="00E04782" w:rsidP="00CC5195">
            <w:pPr>
              <w:pStyle w:val="NoSpacing"/>
              <w:rPr>
                <w:rFonts w:ascii="Times New Roman" w:hAnsi="Times New Roman"/>
                <w:lang w:val="fil-PH"/>
              </w:rPr>
            </w:pPr>
          </w:p>
          <w:p w:rsidR="00E04782" w:rsidRDefault="00E04782" w:rsidP="00CC5195">
            <w:pPr>
              <w:pStyle w:val="Default"/>
              <w:ind w:left="720"/>
              <w:jc w:val="both"/>
              <w:rPr>
                <w:rFonts w:ascii="Times New Roman" w:hAnsi="Times New Roman" w:cs="Times New Roman"/>
                <w:sz w:val="22"/>
                <w:szCs w:val="22"/>
                <w:lang w:val="fil-PH"/>
              </w:rPr>
            </w:pPr>
          </w:p>
          <w:p w:rsidR="00A13F46" w:rsidRDefault="00A13F46" w:rsidP="00CC5195">
            <w:pPr>
              <w:pStyle w:val="Default"/>
              <w:ind w:left="720"/>
              <w:jc w:val="both"/>
              <w:rPr>
                <w:rFonts w:ascii="Times New Roman" w:hAnsi="Times New Roman" w:cs="Times New Roman"/>
                <w:sz w:val="22"/>
                <w:szCs w:val="22"/>
                <w:lang w:val="fil-PH"/>
              </w:rPr>
            </w:pPr>
          </w:p>
          <w:p w:rsidR="00A13F46" w:rsidRDefault="00A13F46" w:rsidP="00CC5195">
            <w:pPr>
              <w:pStyle w:val="Default"/>
              <w:ind w:left="720"/>
              <w:jc w:val="both"/>
              <w:rPr>
                <w:rFonts w:ascii="Times New Roman" w:hAnsi="Times New Roman" w:cs="Times New Roman"/>
                <w:sz w:val="22"/>
                <w:szCs w:val="22"/>
                <w:lang w:val="fil-PH"/>
              </w:rPr>
            </w:pPr>
          </w:p>
          <w:p w:rsidR="00A13F46" w:rsidRDefault="00A13F46" w:rsidP="00CC5195">
            <w:pPr>
              <w:pStyle w:val="Default"/>
              <w:ind w:left="720"/>
              <w:jc w:val="both"/>
              <w:rPr>
                <w:rFonts w:ascii="Times New Roman" w:hAnsi="Times New Roman" w:cs="Times New Roman"/>
                <w:sz w:val="22"/>
                <w:szCs w:val="22"/>
                <w:lang w:val="fil-PH"/>
              </w:rPr>
            </w:pPr>
          </w:p>
          <w:p w:rsidR="00A13F46" w:rsidRPr="00E04782" w:rsidRDefault="00A13F46" w:rsidP="00CC5195">
            <w:pPr>
              <w:pStyle w:val="Default"/>
              <w:ind w:left="720"/>
              <w:jc w:val="both"/>
              <w:rPr>
                <w:rFonts w:ascii="Times New Roman" w:hAnsi="Times New Roman" w:cs="Times New Roman"/>
                <w:sz w:val="22"/>
                <w:szCs w:val="22"/>
                <w:lang w:val="fil-PH"/>
              </w:rPr>
            </w:pPr>
          </w:p>
        </w:tc>
        <w:tc>
          <w:tcPr>
            <w:tcW w:w="1530" w:type="dxa"/>
            <w:tcPrChange w:id="189" w:author="Asus" w:date="2018-06-06T11:29:00Z">
              <w:tcPr>
                <w:tcW w:w="1530" w:type="dxa"/>
              </w:tcPr>
            </w:tcPrChange>
          </w:tcPr>
          <w:p w:rsidR="00E04782" w:rsidRPr="00E04782" w:rsidRDefault="00E04782" w:rsidP="00CC5195">
            <w:pPr>
              <w:pStyle w:val="Default"/>
              <w:jc w:val="both"/>
              <w:rPr>
                <w:rFonts w:ascii="Times New Roman" w:hAnsi="Times New Roman" w:cs="Times New Roman"/>
                <w:sz w:val="22"/>
                <w:szCs w:val="22"/>
                <w:lang w:val="fil-PH"/>
              </w:rPr>
            </w:pPr>
          </w:p>
        </w:tc>
      </w:tr>
      <w:tr w:rsidR="00E04782" w:rsidRPr="00E04782" w:rsidTr="00AA5781">
        <w:trPr>
          <w:trHeight w:val="350"/>
          <w:trPrChange w:id="190" w:author="Asus" w:date="2018-06-06T11:29:00Z">
            <w:trPr>
              <w:trHeight w:val="350"/>
            </w:trPr>
          </w:trPrChange>
        </w:trPr>
        <w:tc>
          <w:tcPr>
            <w:tcW w:w="3348" w:type="dxa"/>
            <w:tcPrChange w:id="191" w:author="Asus" w:date="2018-06-06T11:29:00Z">
              <w:tcPr>
                <w:tcW w:w="3528" w:type="dxa"/>
              </w:tcPr>
            </w:tcPrChange>
          </w:tcPr>
          <w:p w:rsidR="00A76BB9" w:rsidRDefault="00A76BB9" w:rsidP="00A13F46">
            <w:pPr>
              <w:pStyle w:val="NormalWeb"/>
              <w:spacing w:before="0" w:beforeAutospacing="0" w:after="0" w:afterAutospacing="0"/>
              <w:rPr>
                <w:rStyle w:val="Strong"/>
                <w:iCs/>
                <w:sz w:val="22"/>
                <w:szCs w:val="22"/>
              </w:rPr>
            </w:pPr>
          </w:p>
          <w:p w:rsidR="00A13F46" w:rsidRDefault="00A13F46" w:rsidP="00A13F46">
            <w:pPr>
              <w:pStyle w:val="NormalWeb"/>
              <w:spacing w:before="0" w:beforeAutospacing="0" w:after="0" w:afterAutospacing="0"/>
              <w:rPr>
                <w:rStyle w:val="Strong"/>
                <w:iCs/>
                <w:sz w:val="22"/>
                <w:szCs w:val="22"/>
              </w:rPr>
            </w:pPr>
          </w:p>
          <w:p w:rsidR="00E04782" w:rsidRPr="00E04782" w:rsidRDefault="00E04782" w:rsidP="00CC5195">
            <w:pPr>
              <w:pStyle w:val="NormalWeb"/>
              <w:spacing w:before="0" w:beforeAutospacing="0" w:after="0" w:afterAutospacing="0"/>
              <w:jc w:val="center"/>
              <w:rPr>
                <w:rStyle w:val="Strong"/>
                <w:iCs/>
              </w:rPr>
            </w:pPr>
            <w:r w:rsidRPr="00E04782">
              <w:rPr>
                <w:rStyle w:val="Strong"/>
                <w:iCs/>
              </w:rPr>
              <w:t>WRITING AND COMPOSITION</w:t>
            </w:r>
          </w:p>
          <w:p w:rsidR="00E04782" w:rsidRPr="00E04782" w:rsidRDefault="00E04782" w:rsidP="00CC5195">
            <w:pPr>
              <w:pStyle w:val="NormalWeb"/>
              <w:spacing w:before="0" w:beforeAutospacing="0" w:after="0" w:afterAutospacing="0"/>
              <w:jc w:val="center"/>
              <w:rPr>
                <w:rStyle w:val="Strong"/>
              </w:rPr>
            </w:pPr>
          </w:p>
          <w:p w:rsidR="00E04782" w:rsidRPr="00E04782" w:rsidRDefault="0053295E" w:rsidP="00CC5195">
            <w:pPr>
              <w:pStyle w:val="NormalWeb"/>
              <w:spacing w:before="0" w:beforeAutospacing="0" w:after="0" w:afterAutospacing="0"/>
              <w:jc w:val="center"/>
              <w:rPr>
                <w:bCs/>
                <w:iCs/>
                <w:sz w:val="22"/>
                <w:szCs w:val="22"/>
              </w:rPr>
            </w:pPr>
            <w:r>
              <w:rPr>
                <w:bCs/>
                <w:iCs/>
                <w:sz w:val="22"/>
                <w:szCs w:val="22"/>
              </w:rPr>
              <w:t>Graphic Organizers</w:t>
            </w:r>
            <w:del w:id="192" w:author="Asus" w:date="2018-06-06T12:37:00Z">
              <w:r w:rsidDel="00A03EBD">
                <w:rPr>
                  <w:bCs/>
                  <w:iCs/>
                  <w:sz w:val="22"/>
                  <w:szCs w:val="22"/>
                </w:rPr>
                <w:delText>.</w:delText>
              </w:r>
            </w:del>
          </w:p>
          <w:p w:rsidR="00E04782" w:rsidRPr="00E04782" w:rsidRDefault="00E04782" w:rsidP="00CC5195">
            <w:pPr>
              <w:pStyle w:val="NormalWeb"/>
              <w:spacing w:before="0" w:beforeAutospacing="0" w:after="0" w:afterAutospacing="0"/>
              <w:jc w:val="both"/>
              <w:rPr>
                <w:bCs/>
                <w:iCs/>
                <w:sz w:val="22"/>
                <w:szCs w:val="22"/>
              </w:rPr>
            </w:pPr>
          </w:p>
          <w:p w:rsidR="00E04782" w:rsidRPr="00E04782" w:rsidDel="00A03EBD" w:rsidRDefault="00E04782" w:rsidP="00CC5195">
            <w:pPr>
              <w:pStyle w:val="NormalWeb"/>
              <w:numPr>
                <w:ilvl w:val="0"/>
                <w:numId w:val="9"/>
              </w:numPr>
              <w:spacing w:before="0" w:beforeAutospacing="0" w:after="0" w:afterAutospacing="0"/>
              <w:jc w:val="both"/>
              <w:rPr>
                <w:del w:id="193" w:author="Asus" w:date="2018-06-06T12:36:00Z"/>
                <w:bCs/>
                <w:iCs/>
                <w:sz w:val="22"/>
                <w:szCs w:val="22"/>
              </w:rPr>
            </w:pPr>
            <w:del w:id="194" w:author="Asus" w:date="2018-06-06T12:36:00Z">
              <w:r w:rsidRPr="00E04782" w:rsidDel="00A03EBD">
                <w:rPr>
                  <w:bCs/>
                  <w:iCs/>
                  <w:sz w:val="22"/>
                  <w:szCs w:val="22"/>
                </w:rPr>
                <w:delText xml:space="preserve">express good and effective </w:delText>
              </w:r>
              <w:r w:rsidR="00172251" w:rsidDel="00A03EBD">
                <w:rPr>
                  <w:bCs/>
                  <w:iCs/>
                  <w:sz w:val="22"/>
                  <w:szCs w:val="22"/>
                </w:rPr>
                <w:delText xml:space="preserve">ideas </w:delText>
              </w:r>
              <w:r w:rsidRPr="00E04782" w:rsidDel="00A03EBD">
                <w:rPr>
                  <w:bCs/>
                  <w:iCs/>
                  <w:sz w:val="22"/>
                  <w:szCs w:val="22"/>
                </w:rPr>
                <w:delText xml:space="preserve"> by following the settings in </w:delText>
              </w:r>
              <w:r w:rsidR="00172251" w:rsidDel="00A03EBD">
                <w:rPr>
                  <w:bCs/>
                  <w:iCs/>
                  <w:sz w:val="22"/>
                  <w:szCs w:val="22"/>
                </w:rPr>
                <w:delText>creating graphic organizer</w:delText>
              </w:r>
              <w:r w:rsidRPr="00E04782" w:rsidDel="00A03EBD">
                <w:rPr>
                  <w:bCs/>
                  <w:iCs/>
                  <w:sz w:val="22"/>
                  <w:szCs w:val="22"/>
                </w:rPr>
                <w:delText>;</w:delText>
              </w:r>
            </w:del>
          </w:p>
          <w:p w:rsidR="00E04782" w:rsidRPr="00E04782" w:rsidDel="00A03EBD" w:rsidRDefault="00E04782" w:rsidP="00CC5195">
            <w:pPr>
              <w:pStyle w:val="NormalWeb"/>
              <w:spacing w:before="0" w:beforeAutospacing="0" w:after="0" w:afterAutospacing="0"/>
              <w:ind w:left="720"/>
              <w:jc w:val="both"/>
              <w:rPr>
                <w:del w:id="195" w:author="Asus" w:date="2018-06-06T12:36:00Z"/>
                <w:bCs/>
                <w:iCs/>
                <w:sz w:val="22"/>
                <w:szCs w:val="22"/>
              </w:rPr>
            </w:pPr>
          </w:p>
          <w:p w:rsidR="00E04782" w:rsidRPr="00E04782" w:rsidDel="00A03EBD" w:rsidRDefault="00E04782" w:rsidP="00CC5195">
            <w:pPr>
              <w:pStyle w:val="NormalWeb"/>
              <w:numPr>
                <w:ilvl w:val="0"/>
                <w:numId w:val="9"/>
              </w:numPr>
              <w:spacing w:before="0" w:beforeAutospacing="0" w:after="0" w:afterAutospacing="0"/>
              <w:jc w:val="both"/>
              <w:rPr>
                <w:del w:id="196" w:author="Asus" w:date="2018-06-06T12:36:00Z"/>
                <w:bCs/>
                <w:iCs/>
                <w:sz w:val="22"/>
                <w:szCs w:val="22"/>
              </w:rPr>
            </w:pPr>
            <w:del w:id="197" w:author="Asus" w:date="2018-06-06T12:36:00Z">
              <w:r w:rsidRPr="00E04782" w:rsidDel="00A03EBD">
                <w:rPr>
                  <w:bCs/>
                  <w:iCs/>
                  <w:sz w:val="22"/>
                  <w:szCs w:val="22"/>
                </w:rPr>
                <w:delText xml:space="preserve">expressing </w:delText>
              </w:r>
              <w:r w:rsidR="00172251" w:rsidDel="00A03EBD">
                <w:rPr>
                  <w:bCs/>
                  <w:iCs/>
                  <w:sz w:val="22"/>
                  <w:szCs w:val="22"/>
                </w:rPr>
                <w:delText>relationship using various graphic organizers.</w:delText>
              </w:r>
            </w:del>
          </w:p>
          <w:p w:rsidR="00E04782" w:rsidRPr="00E04782" w:rsidRDefault="00E04782" w:rsidP="00CC5195">
            <w:pPr>
              <w:pStyle w:val="NormalWeb"/>
              <w:spacing w:before="0" w:beforeAutospacing="0" w:after="0" w:afterAutospacing="0"/>
              <w:jc w:val="center"/>
              <w:rPr>
                <w:rStyle w:val="Strong"/>
                <w:b w:val="0"/>
                <w:iCs/>
                <w:sz w:val="22"/>
                <w:szCs w:val="22"/>
              </w:rPr>
            </w:pPr>
          </w:p>
          <w:p w:rsidR="00E04782" w:rsidRPr="00E04782" w:rsidRDefault="00E04782" w:rsidP="00CC5195">
            <w:pPr>
              <w:pStyle w:val="NormalWeb"/>
              <w:spacing w:before="0" w:beforeAutospacing="0" w:after="0" w:afterAutospacing="0"/>
              <w:jc w:val="center"/>
              <w:rPr>
                <w:rStyle w:val="Strong"/>
                <w:b w:val="0"/>
                <w:iCs/>
                <w:sz w:val="22"/>
                <w:szCs w:val="22"/>
              </w:rPr>
            </w:pPr>
          </w:p>
          <w:p w:rsidR="00E04782" w:rsidRPr="00E04782" w:rsidRDefault="00E04782" w:rsidP="00CC5195">
            <w:pPr>
              <w:pStyle w:val="NormalWeb"/>
              <w:spacing w:before="0" w:beforeAutospacing="0" w:after="0" w:afterAutospacing="0"/>
              <w:jc w:val="center"/>
              <w:rPr>
                <w:rStyle w:val="Strong"/>
                <w:b w:val="0"/>
                <w:iCs/>
                <w:sz w:val="22"/>
                <w:szCs w:val="22"/>
              </w:rPr>
            </w:pPr>
          </w:p>
          <w:p w:rsidR="00E04782" w:rsidRPr="00E04782" w:rsidRDefault="00E04782" w:rsidP="00CC5195">
            <w:pPr>
              <w:pStyle w:val="NormalWeb"/>
              <w:spacing w:before="0" w:beforeAutospacing="0" w:after="0" w:afterAutospacing="0"/>
              <w:jc w:val="center"/>
              <w:rPr>
                <w:rStyle w:val="Strong"/>
                <w:b w:val="0"/>
                <w:iCs/>
                <w:sz w:val="22"/>
                <w:szCs w:val="22"/>
              </w:rPr>
            </w:pPr>
          </w:p>
        </w:tc>
        <w:tc>
          <w:tcPr>
            <w:tcW w:w="1980" w:type="dxa"/>
            <w:tcPrChange w:id="198" w:author="Asus" w:date="2018-06-06T11:29:00Z">
              <w:tcPr>
                <w:tcW w:w="180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Del="00A03EBD" w:rsidRDefault="00E04782" w:rsidP="00CC5195">
            <w:pPr>
              <w:spacing w:after="0" w:line="240" w:lineRule="auto"/>
              <w:jc w:val="center"/>
              <w:rPr>
                <w:del w:id="199" w:author="Asus" w:date="2018-06-06T12:33:00Z"/>
                <w:rFonts w:ascii="Times New Roman" w:hAnsi="Times New Roman"/>
              </w:rPr>
            </w:pPr>
          </w:p>
          <w:p w:rsidR="00E04782" w:rsidRPr="00E04782" w:rsidRDefault="00E04782" w:rsidP="00CC5195">
            <w:pPr>
              <w:spacing w:after="0" w:line="240" w:lineRule="auto"/>
              <w:jc w:val="center"/>
              <w:rPr>
                <w:rFonts w:ascii="Times New Roman" w:hAnsi="Times New Roman"/>
              </w:rPr>
            </w:pPr>
            <w:del w:id="200" w:author="Asus" w:date="2018-06-06T12:33:00Z">
              <w:r w:rsidRPr="00E04782" w:rsidDel="00A03EBD">
                <w:rPr>
                  <w:rFonts w:ascii="Times New Roman" w:hAnsi="Times New Roman"/>
                  <w:i/>
                </w:rPr>
                <w:delText>The learners</w:delText>
              </w:r>
              <w:r w:rsidRPr="00E04782" w:rsidDel="00A03EBD">
                <w:rPr>
                  <w:rFonts w:ascii="Times New Roman" w:hAnsi="Times New Roman"/>
                </w:rPr>
                <w:delText xml:space="preserve"> understand the different formats to write for a variety of audiences and purposes.</w:delText>
              </w:r>
            </w:del>
          </w:p>
        </w:tc>
        <w:tc>
          <w:tcPr>
            <w:tcW w:w="2160" w:type="dxa"/>
            <w:tcPrChange w:id="201" w:author="Asus" w:date="2018-06-06T11:29:00Z">
              <w:tcPr>
                <w:tcW w:w="216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Del="00A03EBD" w:rsidRDefault="00E04782" w:rsidP="00CC5195">
            <w:pPr>
              <w:spacing w:after="0" w:line="240" w:lineRule="auto"/>
              <w:rPr>
                <w:del w:id="202" w:author="Asus" w:date="2018-06-06T12:33:00Z"/>
                <w:rFonts w:ascii="Times New Roman" w:hAnsi="Times New Roman"/>
              </w:rPr>
            </w:pPr>
          </w:p>
          <w:p w:rsidR="00E04782" w:rsidRPr="00E04782" w:rsidRDefault="00E04782" w:rsidP="00026AC6">
            <w:pPr>
              <w:spacing w:after="0" w:line="240" w:lineRule="auto"/>
              <w:jc w:val="center"/>
              <w:rPr>
                <w:rFonts w:ascii="Times New Roman" w:hAnsi="Times New Roman"/>
              </w:rPr>
            </w:pPr>
            <w:del w:id="203" w:author="Asus" w:date="2018-06-06T12:33:00Z">
              <w:r w:rsidRPr="00E04782" w:rsidDel="00A03EBD">
                <w:rPr>
                  <w:rFonts w:ascii="Times New Roman" w:hAnsi="Times New Roman"/>
                  <w:i/>
                </w:rPr>
                <w:delText>The learners</w:delText>
              </w:r>
              <w:r w:rsidRPr="00E04782" w:rsidDel="00A03EBD">
                <w:rPr>
                  <w:rFonts w:ascii="Times New Roman" w:hAnsi="Times New Roman"/>
                </w:rPr>
                <w:delText xml:space="preserve"> </w:delText>
              </w:r>
              <w:r w:rsidR="00026AC6" w:rsidDel="00A03EBD">
                <w:rPr>
                  <w:rFonts w:ascii="Times New Roman" w:hAnsi="Times New Roman"/>
                  <w:b/>
                </w:rPr>
                <w:delText>generate and present ideas and relationships using variety of graphic organizers</w:delText>
              </w:r>
              <w:r w:rsidRPr="00E04782" w:rsidDel="00A03EBD">
                <w:rPr>
                  <w:rFonts w:ascii="Times New Roman" w:hAnsi="Times New Roman"/>
                  <w:b/>
                </w:rPr>
                <w:delText>.</w:delText>
              </w:r>
            </w:del>
          </w:p>
        </w:tc>
        <w:tc>
          <w:tcPr>
            <w:tcW w:w="1890" w:type="dxa"/>
            <w:tcPrChange w:id="204" w:author="Asus" w:date="2018-06-06T11:29:00Z">
              <w:tcPr>
                <w:tcW w:w="1890" w:type="dxa"/>
              </w:tcPr>
            </w:tcPrChange>
          </w:tcPr>
          <w:p w:rsidR="00E04782" w:rsidRPr="00E04782" w:rsidRDefault="00E04782" w:rsidP="00CC5195">
            <w:pPr>
              <w:pStyle w:val="NoSpacing"/>
              <w:jc w:val="center"/>
              <w:rPr>
                <w:rFonts w:ascii="Times New Roman" w:hAnsi="Times New Roman"/>
                <w:i/>
              </w:rPr>
            </w:pPr>
          </w:p>
        </w:tc>
        <w:tc>
          <w:tcPr>
            <w:tcW w:w="1620" w:type="dxa"/>
            <w:tcPrChange w:id="205" w:author="Asus" w:date="2018-06-06T11:29:00Z">
              <w:tcPr>
                <w:tcW w:w="1620" w:type="dxa"/>
              </w:tcPr>
            </w:tcPrChange>
          </w:tcPr>
          <w:p w:rsidR="00E04782" w:rsidRPr="00E04782" w:rsidRDefault="00E04782" w:rsidP="00CC5195">
            <w:pPr>
              <w:spacing w:after="0" w:line="240" w:lineRule="auto"/>
              <w:jc w:val="center"/>
              <w:rPr>
                <w:rFonts w:ascii="Times New Roman" w:hAnsi="Times New Roman"/>
              </w:rPr>
            </w:pPr>
          </w:p>
        </w:tc>
        <w:tc>
          <w:tcPr>
            <w:tcW w:w="2340" w:type="dxa"/>
            <w:shd w:val="clear" w:color="auto" w:fill="auto"/>
            <w:tcPrChange w:id="206" w:author="Asus" w:date="2018-06-06T11:29:00Z">
              <w:tcPr>
                <w:tcW w:w="2340" w:type="dxa"/>
                <w:shd w:val="clear" w:color="auto" w:fill="auto"/>
              </w:tcPr>
            </w:tcPrChange>
          </w:tcPr>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p w:rsidR="00E04782" w:rsidRDefault="00E04782" w:rsidP="00CC5195">
            <w:pPr>
              <w:pStyle w:val="Default"/>
              <w:numPr>
                <w:ilvl w:val="0"/>
                <w:numId w:val="5"/>
              </w:numPr>
              <w:jc w:val="both"/>
              <w:rPr>
                <w:ins w:id="207" w:author="Asus" w:date="2018-06-06T12:34:00Z"/>
                <w:rFonts w:ascii="Times New Roman" w:hAnsi="Times New Roman" w:cs="Times New Roman"/>
                <w:sz w:val="22"/>
                <w:szCs w:val="22"/>
                <w:lang w:val="fil-PH"/>
              </w:rPr>
            </w:pPr>
            <w:r w:rsidRPr="00E04782">
              <w:rPr>
                <w:rFonts w:ascii="Times New Roman" w:hAnsi="Times New Roman" w:cs="Times New Roman"/>
                <w:sz w:val="22"/>
                <w:szCs w:val="22"/>
                <w:lang w:val="fil-PH"/>
              </w:rPr>
              <w:t>generate ideas and their relationships;</w:t>
            </w:r>
          </w:p>
          <w:p w:rsidR="00A03EBD" w:rsidRPr="00E04782" w:rsidRDefault="00A03EBD" w:rsidP="00CC5195">
            <w:pPr>
              <w:pStyle w:val="Default"/>
              <w:numPr>
                <w:ilvl w:val="0"/>
                <w:numId w:val="5"/>
              </w:numPr>
              <w:jc w:val="both"/>
              <w:rPr>
                <w:rFonts w:ascii="Times New Roman" w:hAnsi="Times New Roman" w:cs="Times New Roman"/>
                <w:sz w:val="22"/>
                <w:szCs w:val="22"/>
                <w:lang w:val="fil-PH"/>
              </w:rPr>
            </w:pPr>
            <w:ins w:id="208" w:author="Asus" w:date="2018-06-06T12:34:00Z">
              <w:r>
                <w:rPr>
                  <w:rFonts w:ascii="Times New Roman" w:hAnsi="Times New Roman" w:cs="Times New Roman"/>
                  <w:sz w:val="22"/>
                  <w:szCs w:val="22"/>
                  <w:lang w:val="fil-PH"/>
                </w:rPr>
                <w:t>Present ideas using a variety of graphic organizers</w:t>
              </w:r>
            </w:ins>
            <w:ins w:id="209" w:author="Asus" w:date="2018-06-06T12:36:00Z">
              <w:r>
                <w:rPr>
                  <w:rFonts w:ascii="Times New Roman" w:hAnsi="Times New Roman" w:cs="Times New Roman"/>
                  <w:sz w:val="22"/>
                  <w:szCs w:val="22"/>
                  <w:lang w:val="fil-PH"/>
                </w:rPr>
                <w:t>;</w:t>
              </w:r>
            </w:ins>
          </w:p>
          <w:p w:rsidR="00E04782" w:rsidRPr="00E04782" w:rsidRDefault="00E04782" w:rsidP="00CC5195">
            <w:pPr>
              <w:pStyle w:val="Default"/>
              <w:jc w:val="both"/>
              <w:rPr>
                <w:rFonts w:ascii="Times New Roman" w:hAnsi="Times New Roman" w:cs="Times New Roman"/>
                <w:sz w:val="22"/>
                <w:szCs w:val="22"/>
                <w:lang w:val="fil-PH"/>
              </w:rPr>
            </w:pPr>
          </w:p>
          <w:p w:rsidR="00E04782" w:rsidRDefault="00E04782" w:rsidP="00CC5195">
            <w:pPr>
              <w:pStyle w:val="Default"/>
              <w:numPr>
                <w:ilvl w:val="0"/>
                <w:numId w:val="5"/>
              </w:numPr>
              <w:jc w:val="both"/>
              <w:rPr>
                <w:ins w:id="210" w:author="Asus" w:date="2018-06-06T12:36:00Z"/>
                <w:rFonts w:ascii="Times New Roman" w:hAnsi="Times New Roman" w:cs="Times New Roman"/>
                <w:sz w:val="22"/>
                <w:szCs w:val="22"/>
                <w:lang w:val="fil-PH"/>
              </w:rPr>
            </w:pPr>
            <w:r w:rsidRPr="00E04782">
              <w:rPr>
                <w:rFonts w:ascii="Times New Roman" w:hAnsi="Times New Roman" w:cs="Times New Roman"/>
                <w:sz w:val="22"/>
                <w:szCs w:val="22"/>
                <w:lang w:val="fil-PH"/>
              </w:rPr>
              <w:t>organize ideas in one-step word, phrase, and sentence outline forms;</w:t>
            </w:r>
          </w:p>
          <w:p w:rsidR="00A03EBD" w:rsidRDefault="00A03EBD">
            <w:pPr>
              <w:pStyle w:val="ListParagraph"/>
              <w:rPr>
                <w:ins w:id="211" w:author="Asus" w:date="2018-06-06T12:36:00Z"/>
                <w:rFonts w:ascii="Times New Roman" w:hAnsi="Times New Roman"/>
                <w:lang w:val="fil-PH"/>
              </w:rPr>
              <w:pPrChange w:id="212" w:author="Asus" w:date="2018-06-06T12:36:00Z">
                <w:pPr>
                  <w:pStyle w:val="Default"/>
                  <w:numPr>
                    <w:numId w:val="5"/>
                  </w:numPr>
                  <w:ind w:left="720" w:hanging="360"/>
                  <w:jc w:val="both"/>
                </w:pPr>
              </w:pPrChange>
            </w:pPr>
          </w:p>
          <w:p w:rsidR="00A03EBD" w:rsidRDefault="00A03EBD" w:rsidP="00CC5195">
            <w:pPr>
              <w:pStyle w:val="Default"/>
              <w:numPr>
                <w:ilvl w:val="0"/>
                <w:numId w:val="5"/>
              </w:numPr>
              <w:jc w:val="both"/>
              <w:rPr>
                <w:ins w:id="213" w:author="Asus" w:date="2018-06-06T12:36:00Z"/>
                <w:rFonts w:ascii="Times New Roman" w:hAnsi="Times New Roman" w:cs="Times New Roman"/>
                <w:sz w:val="22"/>
                <w:szCs w:val="22"/>
                <w:lang w:val="fil-PH"/>
              </w:rPr>
            </w:pPr>
            <w:ins w:id="214" w:author="Asus" w:date="2018-06-06T12:36:00Z">
              <w:r>
                <w:rPr>
                  <w:rFonts w:ascii="Times New Roman" w:hAnsi="Times New Roman" w:cs="Times New Roman"/>
                  <w:sz w:val="22"/>
                  <w:szCs w:val="22"/>
                  <w:lang w:val="fil-PH"/>
                </w:rPr>
                <w:t>Organize notes taken from an expository texts</w:t>
              </w:r>
            </w:ins>
          </w:p>
          <w:p w:rsidR="00A03EBD" w:rsidRDefault="00A03EBD">
            <w:pPr>
              <w:pStyle w:val="ListParagraph"/>
              <w:rPr>
                <w:ins w:id="215" w:author="Asus" w:date="2018-06-06T12:36:00Z"/>
                <w:rFonts w:ascii="Times New Roman" w:hAnsi="Times New Roman"/>
                <w:lang w:val="fil-PH"/>
              </w:rPr>
              <w:pPrChange w:id="216" w:author="Asus" w:date="2018-06-06T12:36:00Z">
                <w:pPr>
                  <w:pStyle w:val="Default"/>
                  <w:numPr>
                    <w:numId w:val="5"/>
                  </w:numPr>
                  <w:ind w:left="720" w:hanging="360"/>
                  <w:jc w:val="both"/>
                </w:pPr>
              </w:pPrChange>
            </w:pPr>
          </w:p>
          <w:p w:rsidR="00A03EBD" w:rsidRPr="00A03EBD" w:rsidRDefault="00A03EBD" w:rsidP="00A03EBD">
            <w:pPr>
              <w:pStyle w:val="Default"/>
              <w:numPr>
                <w:ilvl w:val="0"/>
                <w:numId w:val="5"/>
              </w:numPr>
              <w:jc w:val="both"/>
              <w:rPr>
                <w:rFonts w:ascii="Times New Roman" w:hAnsi="Times New Roman" w:cs="Times New Roman"/>
                <w:sz w:val="22"/>
                <w:szCs w:val="22"/>
                <w:lang w:val="fil-PH"/>
              </w:rPr>
            </w:pPr>
            <w:ins w:id="217" w:author="Asus" w:date="2018-06-06T12:36:00Z">
              <w:r>
                <w:rPr>
                  <w:rFonts w:ascii="Times New Roman" w:hAnsi="Times New Roman" w:cs="Times New Roman"/>
                  <w:sz w:val="22"/>
                  <w:szCs w:val="22"/>
                  <w:lang w:val="fil-PH"/>
                </w:rPr>
                <w:t xml:space="preserve">Arrange notes </w:t>
              </w:r>
              <w:r>
                <w:rPr>
                  <w:rFonts w:ascii="Times New Roman" w:hAnsi="Times New Roman" w:cs="Times New Roman"/>
                  <w:sz w:val="22"/>
                  <w:szCs w:val="22"/>
                  <w:lang w:val="fil-PH"/>
                </w:rPr>
                <w:lastRenderedPageBreak/>
                <w:t>using a variety of graphic organizers</w:t>
              </w:r>
            </w:ins>
          </w:p>
        </w:tc>
        <w:tc>
          <w:tcPr>
            <w:tcW w:w="1530" w:type="dxa"/>
            <w:tcPrChange w:id="218" w:author="Asus" w:date="2018-06-06T11:29:00Z">
              <w:tcPr>
                <w:tcW w:w="1530" w:type="dxa"/>
              </w:tcPr>
            </w:tcPrChange>
          </w:tcPr>
          <w:p w:rsidR="00E04782" w:rsidRPr="00E04782" w:rsidRDefault="00E04782" w:rsidP="00CC5195">
            <w:pPr>
              <w:pStyle w:val="Default"/>
              <w:jc w:val="both"/>
              <w:rPr>
                <w:rFonts w:ascii="Times New Roman" w:hAnsi="Times New Roman" w:cs="Times New Roman"/>
                <w:sz w:val="22"/>
                <w:szCs w:val="22"/>
                <w:lang w:val="fil-PH"/>
              </w:rPr>
            </w:pPr>
          </w:p>
        </w:tc>
      </w:tr>
      <w:tr w:rsidR="00E04782" w:rsidRPr="00E04782" w:rsidTr="00AA5781">
        <w:trPr>
          <w:trHeight w:val="350"/>
          <w:trPrChange w:id="219" w:author="Asus" w:date="2018-06-06T11:29:00Z">
            <w:trPr>
              <w:trHeight w:val="350"/>
            </w:trPr>
          </w:trPrChange>
        </w:trPr>
        <w:tc>
          <w:tcPr>
            <w:tcW w:w="3348" w:type="dxa"/>
            <w:tcPrChange w:id="220" w:author="Asus" w:date="2018-06-06T11:29:00Z">
              <w:tcPr>
                <w:tcW w:w="3528" w:type="dxa"/>
              </w:tcPr>
            </w:tcPrChange>
          </w:tcPr>
          <w:p w:rsidR="00E04782" w:rsidRPr="00E04782" w:rsidRDefault="00E04782" w:rsidP="00CC5195">
            <w:pPr>
              <w:pStyle w:val="NormalWeb"/>
              <w:spacing w:before="0" w:beforeAutospacing="0" w:after="0" w:afterAutospacing="0"/>
              <w:jc w:val="center"/>
              <w:rPr>
                <w:rStyle w:val="Strong"/>
                <w:iCs/>
              </w:rPr>
            </w:pPr>
          </w:p>
          <w:p w:rsidR="00E04782" w:rsidRPr="00E04782" w:rsidDel="00363FF4" w:rsidRDefault="00E04782" w:rsidP="00CC5195">
            <w:pPr>
              <w:pStyle w:val="NormalWeb"/>
              <w:spacing w:before="0" w:beforeAutospacing="0" w:after="0" w:afterAutospacing="0"/>
              <w:jc w:val="center"/>
              <w:rPr>
                <w:del w:id="221" w:author="Asus" w:date="2018-06-06T13:00:00Z"/>
                <w:rStyle w:val="Strong"/>
                <w:iCs/>
              </w:rPr>
            </w:pPr>
            <w:r w:rsidRPr="00E04782">
              <w:rPr>
                <w:rStyle w:val="Strong"/>
                <w:iCs/>
              </w:rPr>
              <w:t xml:space="preserve">ORAL LANGUAGE </w:t>
            </w:r>
            <w:proofErr w:type="spellStart"/>
            <w:r w:rsidRPr="00E04782">
              <w:rPr>
                <w:rStyle w:val="Strong"/>
                <w:iCs/>
              </w:rPr>
              <w:t>AN</w:t>
            </w:r>
            <w:del w:id="222" w:author="Asus" w:date="2018-06-06T13:00:00Z">
              <w:r w:rsidRPr="00E04782" w:rsidDel="00363FF4">
                <w:rPr>
                  <w:rStyle w:val="Strong"/>
                  <w:iCs/>
                </w:rPr>
                <w:delText>D FLUENCY</w:delText>
              </w:r>
            </w:del>
          </w:p>
          <w:p w:rsidR="00E04782" w:rsidRPr="00E04782" w:rsidDel="00363FF4" w:rsidRDefault="00E04782" w:rsidP="00363FF4">
            <w:pPr>
              <w:pStyle w:val="NormalWeb"/>
              <w:spacing w:before="0" w:beforeAutospacing="0" w:after="0" w:afterAutospacing="0"/>
              <w:jc w:val="center"/>
              <w:rPr>
                <w:del w:id="223" w:author="Asus" w:date="2018-06-06T13:00:00Z"/>
                <w:rStyle w:val="Strong"/>
                <w:b w:val="0"/>
                <w:iCs/>
                <w:sz w:val="22"/>
                <w:szCs w:val="22"/>
              </w:rPr>
            </w:pPr>
          </w:p>
          <w:p w:rsidR="00363FF4" w:rsidRDefault="00363FF4" w:rsidP="00363FF4">
            <w:pPr>
              <w:pStyle w:val="NormalWeb"/>
              <w:spacing w:before="0" w:beforeAutospacing="0" w:after="0" w:afterAutospacing="0"/>
              <w:jc w:val="center"/>
              <w:rPr>
                <w:ins w:id="224" w:author="Asus" w:date="2018-06-06T13:00:00Z"/>
                <w:rStyle w:val="Strong"/>
                <w:b w:val="0"/>
                <w:iCs/>
                <w:sz w:val="22"/>
                <w:szCs w:val="22"/>
              </w:rPr>
            </w:pPr>
            <w:ins w:id="225" w:author="Asus" w:date="2018-06-06T13:00:00Z">
              <w:r>
                <w:rPr>
                  <w:rStyle w:val="Strong"/>
                  <w:b w:val="0"/>
                  <w:iCs/>
                  <w:sz w:val="22"/>
                  <w:szCs w:val="22"/>
                </w:rPr>
                <w:t>Sounds</w:t>
              </w:r>
              <w:proofErr w:type="spellEnd"/>
              <w:r>
                <w:rPr>
                  <w:rStyle w:val="Strong"/>
                  <w:b w:val="0"/>
                  <w:iCs/>
                  <w:sz w:val="22"/>
                  <w:szCs w:val="22"/>
                </w:rPr>
                <w:t xml:space="preserve"> of English</w:t>
              </w:r>
            </w:ins>
          </w:p>
          <w:p w:rsidR="00363FF4" w:rsidRDefault="00363FF4" w:rsidP="00363FF4">
            <w:pPr>
              <w:pStyle w:val="NormalWeb"/>
              <w:spacing w:before="0" w:beforeAutospacing="0" w:after="0" w:afterAutospacing="0"/>
              <w:jc w:val="center"/>
              <w:rPr>
                <w:ins w:id="226" w:author="Asus" w:date="2018-06-06T13:02:00Z"/>
                <w:rStyle w:val="Strong"/>
                <w:b w:val="0"/>
                <w:iCs/>
                <w:sz w:val="22"/>
                <w:szCs w:val="22"/>
              </w:rPr>
            </w:pPr>
            <w:ins w:id="227" w:author="Asus" w:date="2018-06-06T13:00:00Z">
              <w:r>
                <w:rPr>
                  <w:rStyle w:val="Strong"/>
                  <w:b w:val="0"/>
                  <w:iCs/>
                  <w:sz w:val="22"/>
                  <w:szCs w:val="22"/>
                </w:rPr>
                <w:t>-minimal pairs</w:t>
              </w:r>
            </w:ins>
          </w:p>
          <w:p w:rsidR="00363FF4" w:rsidRDefault="00363FF4">
            <w:pPr>
              <w:pStyle w:val="NormalWeb"/>
              <w:spacing w:before="0" w:beforeAutospacing="0" w:after="0" w:afterAutospacing="0"/>
              <w:jc w:val="center"/>
              <w:rPr>
                <w:ins w:id="228" w:author="Asus" w:date="2018-06-06T13:00:00Z"/>
                <w:rStyle w:val="Strong"/>
                <w:rFonts w:ascii="Arial" w:eastAsia="Calibri" w:hAnsi="Arial" w:cs="Arial"/>
                <w:b w:val="0"/>
                <w:iCs/>
                <w:color w:val="000000"/>
                <w:sz w:val="22"/>
                <w:szCs w:val="22"/>
                <w:lang w:eastAsia="en-US"/>
              </w:rPr>
            </w:pPr>
          </w:p>
          <w:p w:rsidR="00E04782" w:rsidRPr="00E04782" w:rsidRDefault="00363FF4">
            <w:pPr>
              <w:pStyle w:val="NormalWeb"/>
              <w:spacing w:before="0" w:beforeAutospacing="0" w:after="0" w:afterAutospacing="0"/>
              <w:jc w:val="center"/>
              <w:rPr>
                <w:rStyle w:val="Strong"/>
                <w:rFonts w:ascii="Arial" w:eastAsia="Calibri" w:hAnsi="Arial" w:cs="Arial"/>
                <w:b w:val="0"/>
                <w:iCs/>
                <w:color w:val="000000"/>
                <w:sz w:val="22"/>
                <w:szCs w:val="22"/>
                <w:lang w:eastAsia="en-US"/>
              </w:rPr>
            </w:pPr>
            <w:ins w:id="229" w:author="Asus" w:date="2018-06-06T12:59:00Z">
              <w:r>
                <w:rPr>
                  <w:rStyle w:val="Strong"/>
                  <w:b w:val="0"/>
                  <w:iCs/>
                  <w:sz w:val="22"/>
                  <w:szCs w:val="22"/>
                </w:rPr>
                <w:t xml:space="preserve">Delivering an </w:t>
              </w:r>
            </w:ins>
            <w:r w:rsidR="00E04782" w:rsidRPr="00E04782">
              <w:rPr>
                <w:rStyle w:val="Strong"/>
                <w:b w:val="0"/>
                <w:iCs/>
                <w:sz w:val="22"/>
                <w:szCs w:val="22"/>
              </w:rPr>
              <w:t>Informative Speech</w:t>
            </w:r>
          </w:p>
          <w:p w:rsidR="00E04782" w:rsidRPr="00E04782" w:rsidRDefault="00E04782" w:rsidP="006A4C2F">
            <w:pPr>
              <w:pStyle w:val="NormalWeb"/>
              <w:spacing w:before="0" w:beforeAutospacing="0" w:after="0" w:afterAutospacing="0"/>
              <w:rPr>
                <w:rStyle w:val="Strong"/>
                <w:b w:val="0"/>
                <w:iCs/>
                <w:sz w:val="22"/>
                <w:szCs w:val="22"/>
              </w:rPr>
            </w:pPr>
          </w:p>
          <w:p w:rsidR="00E04782" w:rsidRPr="00E04782" w:rsidRDefault="00E04782" w:rsidP="00CC5195">
            <w:pPr>
              <w:pStyle w:val="NormalWeb"/>
              <w:spacing w:before="0" w:beforeAutospacing="0" w:after="0" w:afterAutospacing="0"/>
              <w:jc w:val="center"/>
              <w:rPr>
                <w:rStyle w:val="Strong"/>
                <w:b w:val="0"/>
                <w:iCs/>
                <w:sz w:val="22"/>
                <w:szCs w:val="22"/>
              </w:rPr>
            </w:pPr>
          </w:p>
          <w:p w:rsidR="00E04782" w:rsidRPr="00E04782" w:rsidDel="00363FF4" w:rsidRDefault="00E04782" w:rsidP="00CC5195">
            <w:pPr>
              <w:pStyle w:val="NormalWeb"/>
              <w:numPr>
                <w:ilvl w:val="0"/>
                <w:numId w:val="10"/>
              </w:numPr>
              <w:spacing w:before="0" w:beforeAutospacing="0" w:after="0" w:afterAutospacing="0"/>
              <w:jc w:val="both"/>
              <w:rPr>
                <w:del w:id="230" w:author="Asus" w:date="2018-06-06T12:56:00Z"/>
                <w:rStyle w:val="Strong"/>
                <w:b w:val="0"/>
                <w:iCs/>
                <w:sz w:val="22"/>
                <w:szCs w:val="22"/>
              </w:rPr>
            </w:pPr>
            <w:del w:id="231" w:author="Asus" w:date="2018-06-06T12:56:00Z">
              <w:r w:rsidRPr="00E04782" w:rsidDel="00363FF4">
                <w:rPr>
                  <w:rStyle w:val="Strong"/>
                  <w:b w:val="0"/>
                  <w:iCs/>
                  <w:sz w:val="22"/>
                  <w:szCs w:val="22"/>
                </w:rPr>
                <w:delText>observing proper pronunciation in delivering an informative speech;</w:delText>
              </w:r>
            </w:del>
          </w:p>
          <w:p w:rsidR="00E04782" w:rsidRPr="00E04782" w:rsidDel="00363FF4" w:rsidRDefault="00E04782" w:rsidP="00CC5195">
            <w:pPr>
              <w:pStyle w:val="NormalWeb"/>
              <w:spacing w:before="0" w:beforeAutospacing="0" w:after="0" w:afterAutospacing="0"/>
              <w:ind w:left="720"/>
              <w:jc w:val="both"/>
              <w:rPr>
                <w:del w:id="232" w:author="Asus" w:date="2018-06-06T12:56:00Z"/>
                <w:rStyle w:val="Strong"/>
                <w:b w:val="0"/>
                <w:iCs/>
                <w:sz w:val="22"/>
                <w:szCs w:val="22"/>
              </w:rPr>
            </w:pPr>
          </w:p>
          <w:p w:rsidR="00E04782" w:rsidRPr="00E04782" w:rsidDel="00363FF4" w:rsidRDefault="00E04782" w:rsidP="00CC5195">
            <w:pPr>
              <w:pStyle w:val="NormalWeb"/>
              <w:spacing w:before="0" w:beforeAutospacing="0" w:after="0" w:afterAutospacing="0"/>
              <w:ind w:left="720"/>
              <w:jc w:val="both"/>
              <w:rPr>
                <w:del w:id="233" w:author="Asus" w:date="2018-06-06T12:56:00Z"/>
                <w:rStyle w:val="Strong"/>
                <w:b w:val="0"/>
                <w:iCs/>
                <w:sz w:val="22"/>
                <w:szCs w:val="22"/>
              </w:rPr>
            </w:pPr>
            <w:del w:id="234" w:author="Asus" w:date="2018-06-06T12:56:00Z">
              <w:r w:rsidRPr="00E04782" w:rsidDel="00363FF4">
                <w:rPr>
                  <w:rStyle w:val="Strong"/>
                  <w:b w:val="0"/>
                  <w:iCs/>
                  <w:sz w:val="22"/>
                  <w:szCs w:val="22"/>
                </w:rPr>
                <w:delText xml:space="preserve"> </w:delText>
              </w:r>
            </w:del>
          </w:p>
          <w:p w:rsidR="00E04782" w:rsidRPr="00E04782" w:rsidDel="00363FF4" w:rsidRDefault="00E04782" w:rsidP="00CC5195">
            <w:pPr>
              <w:pStyle w:val="NormalWeb"/>
              <w:numPr>
                <w:ilvl w:val="0"/>
                <w:numId w:val="10"/>
              </w:numPr>
              <w:spacing w:before="0" w:beforeAutospacing="0" w:after="0" w:afterAutospacing="0"/>
              <w:jc w:val="both"/>
              <w:rPr>
                <w:del w:id="235" w:author="Asus" w:date="2018-06-06T12:56:00Z"/>
                <w:rStyle w:val="Strong"/>
                <w:b w:val="0"/>
                <w:iCs/>
                <w:sz w:val="22"/>
                <w:szCs w:val="22"/>
              </w:rPr>
            </w:pPr>
            <w:del w:id="236" w:author="Asus" w:date="2018-06-06T12:56:00Z">
              <w:r w:rsidRPr="00E04782" w:rsidDel="00363FF4">
                <w:rPr>
                  <w:rStyle w:val="Strong"/>
                  <w:b w:val="0"/>
                  <w:iCs/>
                  <w:sz w:val="22"/>
                  <w:szCs w:val="22"/>
                </w:rPr>
                <w:delText>perceive proper stress, pause, and emphasis;</w:delText>
              </w:r>
            </w:del>
          </w:p>
          <w:p w:rsidR="00E04782" w:rsidRPr="00E04782" w:rsidRDefault="00E04782">
            <w:pPr>
              <w:pStyle w:val="NormalWeb"/>
              <w:numPr>
                <w:ilvl w:val="0"/>
                <w:numId w:val="10"/>
              </w:numPr>
              <w:spacing w:before="0" w:beforeAutospacing="0" w:after="0" w:afterAutospacing="0"/>
              <w:jc w:val="both"/>
              <w:rPr>
                <w:rStyle w:val="Strong"/>
                <w:rFonts w:ascii="Arial" w:eastAsia="Calibri" w:hAnsi="Arial" w:cs="Arial"/>
                <w:iCs/>
                <w:color w:val="000000"/>
                <w:sz w:val="22"/>
                <w:szCs w:val="22"/>
                <w:lang w:eastAsia="en-US"/>
              </w:rPr>
              <w:pPrChange w:id="237" w:author="Asus" w:date="2018-06-06T12:56:00Z">
                <w:pPr>
                  <w:pStyle w:val="NormalWeb"/>
                  <w:spacing w:before="0" w:beforeAutospacing="0" w:after="0" w:afterAutospacing="0"/>
                  <w:jc w:val="center"/>
                </w:pPr>
              </w:pPrChange>
            </w:pPr>
          </w:p>
        </w:tc>
        <w:tc>
          <w:tcPr>
            <w:tcW w:w="1980" w:type="dxa"/>
            <w:tcPrChange w:id="238" w:author="Asus" w:date="2018-06-06T11:29:00Z">
              <w:tcPr>
                <w:tcW w:w="180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del w:id="239" w:author="Asus" w:date="2018-06-06T12:33:00Z">
              <w:r w:rsidRPr="00E04782" w:rsidDel="00A03EBD">
                <w:rPr>
                  <w:rFonts w:ascii="Times New Roman" w:hAnsi="Times New Roman"/>
                </w:rPr>
                <w:delText>The learners understand the standards of English in order to participate in various oral communication demands (situation, purpose, and audience).</w:delText>
              </w:r>
            </w:del>
          </w:p>
        </w:tc>
        <w:tc>
          <w:tcPr>
            <w:tcW w:w="2160" w:type="dxa"/>
            <w:tcPrChange w:id="240" w:author="Asus" w:date="2018-06-06T11:29:00Z">
              <w:tcPr>
                <w:tcW w:w="2160" w:type="dxa"/>
              </w:tcPr>
            </w:tcPrChange>
          </w:tcPr>
          <w:p w:rsidR="00E04782" w:rsidRPr="00E04782" w:rsidRDefault="00E04782" w:rsidP="00CC5195">
            <w:pPr>
              <w:spacing w:after="0" w:line="240" w:lineRule="auto"/>
              <w:jc w:val="both"/>
              <w:rPr>
                <w:rFonts w:ascii="Times New Roman" w:hAnsi="Times New Roman"/>
              </w:rPr>
            </w:pPr>
          </w:p>
          <w:p w:rsidR="00E04782" w:rsidRPr="00E04782" w:rsidRDefault="00E04782" w:rsidP="00CC5195">
            <w:pPr>
              <w:spacing w:after="0" w:line="240" w:lineRule="auto"/>
              <w:jc w:val="both"/>
              <w:rPr>
                <w:rFonts w:ascii="Times New Roman" w:hAnsi="Times New Roman"/>
              </w:rPr>
            </w:pPr>
          </w:p>
          <w:p w:rsidR="00E04782" w:rsidRPr="00E04782" w:rsidRDefault="00E04782" w:rsidP="00CC5195">
            <w:pPr>
              <w:spacing w:after="0" w:line="240" w:lineRule="auto"/>
              <w:jc w:val="both"/>
              <w:rPr>
                <w:rFonts w:ascii="Times New Roman" w:hAnsi="Times New Roman"/>
              </w:rPr>
            </w:pPr>
          </w:p>
          <w:p w:rsidR="00E04782" w:rsidRPr="00E04782" w:rsidRDefault="00E04782" w:rsidP="00CC5195">
            <w:pPr>
              <w:spacing w:after="0" w:line="240" w:lineRule="auto"/>
              <w:jc w:val="both"/>
              <w:rPr>
                <w:rFonts w:ascii="Times New Roman" w:hAnsi="Times New Roman"/>
              </w:rPr>
            </w:pPr>
          </w:p>
          <w:p w:rsidR="00E04782" w:rsidRPr="00E04782" w:rsidRDefault="00E04782" w:rsidP="00CC5195">
            <w:pPr>
              <w:spacing w:after="0" w:line="240" w:lineRule="auto"/>
              <w:jc w:val="center"/>
              <w:rPr>
                <w:rFonts w:ascii="Times New Roman" w:hAnsi="Times New Roman"/>
              </w:rPr>
            </w:pPr>
            <w:del w:id="241" w:author="Asus" w:date="2018-06-06T12:33:00Z">
              <w:r w:rsidRPr="00E04782" w:rsidDel="00A03EBD">
                <w:rPr>
                  <w:rFonts w:ascii="Times New Roman" w:hAnsi="Times New Roman"/>
                  <w:i/>
                </w:rPr>
                <w:delText>The learners</w:delText>
              </w:r>
              <w:r w:rsidRPr="00E04782" w:rsidDel="00A03EBD">
                <w:rPr>
                  <w:rFonts w:ascii="Times New Roman" w:hAnsi="Times New Roman"/>
                </w:rPr>
                <w:delText xml:space="preserve"> </w:delText>
              </w:r>
              <w:r w:rsidRPr="00E04782" w:rsidDel="00A03EBD">
                <w:rPr>
                  <w:rFonts w:ascii="Times New Roman" w:hAnsi="Times New Roman"/>
                  <w:b/>
                </w:rPr>
                <w:delText>deliver his self-made informative speech based on their informal writing</w:delText>
              </w:r>
            </w:del>
            <w:r w:rsidRPr="00E04782">
              <w:rPr>
                <w:rFonts w:ascii="Times New Roman" w:hAnsi="Times New Roman"/>
                <w:b/>
              </w:rPr>
              <w:t>.</w:t>
            </w:r>
          </w:p>
        </w:tc>
        <w:tc>
          <w:tcPr>
            <w:tcW w:w="1890" w:type="dxa"/>
            <w:tcPrChange w:id="242" w:author="Asus" w:date="2018-06-06T11:29:00Z">
              <w:tcPr>
                <w:tcW w:w="1890" w:type="dxa"/>
              </w:tcPr>
            </w:tcPrChange>
          </w:tcPr>
          <w:p w:rsidR="00E04782" w:rsidRPr="00E04782" w:rsidRDefault="00E04782" w:rsidP="00CC5195">
            <w:pPr>
              <w:pStyle w:val="NoSpacing"/>
              <w:jc w:val="center"/>
              <w:rPr>
                <w:rFonts w:ascii="Times New Roman" w:hAnsi="Times New Roman"/>
                <w:i/>
              </w:rPr>
            </w:pPr>
          </w:p>
        </w:tc>
        <w:tc>
          <w:tcPr>
            <w:tcW w:w="1620" w:type="dxa"/>
            <w:tcPrChange w:id="243" w:author="Asus" w:date="2018-06-06T11:29:00Z">
              <w:tcPr>
                <w:tcW w:w="1620" w:type="dxa"/>
              </w:tcPr>
            </w:tcPrChange>
          </w:tcPr>
          <w:p w:rsidR="00E04782" w:rsidRPr="00E04782" w:rsidRDefault="00E04782" w:rsidP="00CC5195">
            <w:pPr>
              <w:spacing w:after="0" w:line="240" w:lineRule="auto"/>
              <w:jc w:val="center"/>
              <w:rPr>
                <w:rFonts w:ascii="Times New Roman" w:hAnsi="Times New Roman"/>
              </w:rPr>
            </w:pPr>
          </w:p>
        </w:tc>
        <w:tc>
          <w:tcPr>
            <w:tcW w:w="2340" w:type="dxa"/>
            <w:shd w:val="clear" w:color="auto" w:fill="auto"/>
            <w:tcPrChange w:id="244" w:author="Asus" w:date="2018-06-06T11:29:00Z">
              <w:tcPr>
                <w:tcW w:w="2340" w:type="dxa"/>
                <w:shd w:val="clear" w:color="auto" w:fill="auto"/>
              </w:tcPr>
            </w:tcPrChange>
          </w:tcPr>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numPr>
                <w:ilvl w:val="0"/>
                <w:numId w:val="6"/>
              </w:numPr>
              <w:jc w:val="both"/>
              <w:rPr>
                <w:rFonts w:ascii="Times New Roman" w:hAnsi="Times New Roman" w:cs="Times New Roman"/>
                <w:sz w:val="22"/>
                <w:szCs w:val="22"/>
                <w:lang w:val="fil-PH"/>
              </w:rPr>
            </w:pPr>
            <w:r w:rsidRPr="00E04782">
              <w:rPr>
                <w:rFonts w:ascii="Times New Roman" w:hAnsi="Times New Roman" w:cs="Times New Roman"/>
                <w:sz w:val="22"/>
                <w:szCs w:val="22"/>
                <w:lang w:val="fil-PH"/>
              </w:rPr>
              <w:t>use the correct sounds of English;</w:t>
            </w: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numPr>
                <w:ilvl w:val="0"/>
                <w:numId w:val="6"/>
              </w:numPr>
              <w:jc w:val="both"/>
              <w:rPr>
                <w:rFonts w:ascii="Times New Roman" w:hAnsi="Times New Roman" w:cs="Times New Roman"/>
                <w:sz w:val="22"/>
                <w:szCs w:val="22"/>
                <w:lang w:val="fil-PH"/>
              </w:rPr>
            </w:pPr>
            <w:r w:rsidRPr="00E04782">
              <w:rPr>
                <w:rFonts w:ascii="Times New Roman" w:hAnsi="Times New Roman" w:cs="Times New Roman"/>
                <w:sz w:val="22"/>
                <w:szCs w:val="22"/>
                <w:lang w:val="fil-PH"/>
              </w:rPr>
              <w:t>deliver a self-composed informative speech;</w:t>
            </w:r>
          </w:p>
          <w:p w:rsidR="00E04782" w:rsidRPr="00E04782" w:rsidRDefault="00E04782" w:rsidP="00CC5195">
            <w:pPr>
              <w:pStyle w:val="Default"/>
              <w:ind w:left="720"/>
              <w:jc w:val="both"/>
              <w:rPr>
                <w:rFonts w:ascii="Times New Roman" w:hAnsi="Times New Roman" w:cs="Times New Roman"/>
                <w:sz w:val="22"/>
                <w:szCs w:val="22"/>
                <w:lang w:val="fil-PH"/>
              </w:rPr>
            </w:pPr>
          </w:p>
          <w:p w:rsidR="00E04782" w:rsidRDefault="00E04782" w:rsidP="00CC5195">
            <w:pPr>
              <w:pStyle w:val="Default"/>
              <w:numPr>
                <w:ilvl w:val="0"/>
                <w:numId w:val="6"/>
              </w:numPr>
              <w:jc w:val="both"/>
              <w:rPr>
                <w:ins w:id="245" w:author="Asus" w:date="2018-06-06T12:41:00Z"/>
                <w:rFonts w:ascii="Times New Roman" w:hAnsi="Times New Roman" w:cs="Times New Roman"/>
                <w:sz w:val="22"/>
                <w:szCs w:val="22"/>
                <w:lang w:val="fil-PH"/>
              </w:rPr>
            </w:pPr>
            <w:r w:rsidRPr="00E04782">
              <w:rPr>
                <w:rFonts w:ascii="Times New Roman" w:hAnsi="Times New Roman" w:cs="Times New Roman"/>
                <w:sz w:val="22"/>
                <w:szCs w:val="22"/>
                <w:lang w:val="fil-PH"/>
              </w:rPr>
              <w:t>use appropriate prosodic features of speech when delivering lines;</w:t>
            </w:r>
          </w:p>
          <w:p w:rsidR="00A03EBD" w:rsidRDefault="00A03EBD">
            <w:pPr>
              <w:pStyle w:val="ListParagraph"/>
              <w:rPr>
                <w:ins w:id="246" w:author="Asus" w:date="2018-06-06T12:41:00Z"/>
                <w:rFonts w:ascii="Times New Roman" w:hAnsi="Times New Roman"/>
                <w:lang w:val="fil-PH"/>
              </w:rPr>
              <w:pPrChange w:id="247" w:author="Asus" w:date="2018-06-06T12:41:00Z">
                <w:pPr>
                  <w:pStyle w:val="Default"/>
                  <w:numPr>
                    <w:numId w:val="6"/>
                  </w:numPr>
                  <w:ind w:left="720" w:hanging="360"/>
                  <w:jc w:val="both"/>
                </w:pPr>
              </w:pPrChange>
            </w:pPr>
          </w:p>
          <w:p w:rsidR="00A03EBD" w:rsidRPr="00E04782" w:rsidRDefault="00A03EBD" w:rsidP="00CC5195">
            <w:pPr>
              <w:pStyle w:val="Default"/>
              <w:numPr>
                <w:ilvl w:val="0"/>
                <w:numId w:val="6"/>
              </w:numPr>
              <w:jc w:val="both"/>
              <w:rPr>
                <w:rFonts w:ascii="Times New Roman" w:hAnsi="Times New Roman" w:cs="Times New Roman"/>
                <w:sz w:val="22"/>
                <w:szCs w:val="22"/>
                <w:lang w:val="fil-PH"/>
              </w:rPr>
            </w:pPr>
            <w:ins w:id="248" w:author="Asus" w:date="2018-06-06T12:41:00Z">
              <w:r>
                <w:rPr>
                  <w:rFonts w:ascii="Times New Roman" w:hAnsi="Times New Roman" w:cs="Times New Roman"/>
                  <w:sz w:val="22"/>
                  <w:szCs w:val="22"/>
                  <w:lang w:val="fil-PH"/>
                </w:rPr>
                <w:t>Deliver a self-composed informative speech</w:t>
              </w:r>
            </w:ins>
          </w:p>
          <w:p w:rsidR="00E04782" w:rsidRPr="00E04782" w:rsidRDefault="00E04782" w:rsidP="00CC5195">
            <w:pPr>
              <w:pStyle w:val="Default"/>
              <w:ind w:left="720"/>
              <w:jc w:val="both"/>
              <w:rPr>
                <w:rFonts w:ascii="Times New Roman" w:hAnsi="Times New Roman" w:cs="Times New Roman"/>
                <w:sz w:val="22"/>
                <w:szCs w:val="22"/>
                <w:lang w:val="fil-PH"/>
              </w:rPr>
            </w:pPr>
          </w:p>
          <w:p w:rsidR="00E04782" w:rsidRPr="00E04782" w:rsidRDefault="00E04782" w:rsidP="00CC5195">
            <w:pPr>
              <w:pStyle w:val="Default"/>
              <w:numPr>
                <w:ilvl w:val="0"/>
                <w:numId w:val="6"/>
              </w:numPr>
              <w:jc w:val="both"/>
              <w:rPr>
                <w:rFonts w:ascii="Times New Roman" w:hAnsi="Times New Roman" w:cs="Times New Roman"/>
                <w:sz w:val="22"/>
                <w:szCs w:val="22"/>
                <w:lang w:val="fil-PH"/>
              </w:rPr>
            </w:pPr>
            <w:r w:rsidRPr="00E04782">
              <w:rPr>
                <w:rFonts w:ascii="Times New Roman" w:hAnsi="Times New Roman" w:cs="Times New Roman"/>
                <w:sz w:val="22"/>
                <w:szCs w:val="22"/>
                <w:lang w:val="fil-PH"/>
              </w:rPr>
              <w:t>use the correct stance and behavior;</w:t>
            </w:r>
          </w:p>
          <w:p w:rsidR="00E04782" w:rsidRPr="00E04782" w:rsidRDefault="00E04782" w:rsidP="00CC5195">
            <w:pPr>
              <w:pStyle w:val="Default"/>
              <w:ind w:left="720"/>
              <w:jc w:val="both"/>
              <w:rPr>
                <w:rFonts w:ascii="Times New Roman" w:hAnsi="Times New Roman" w:cs="Times New Roman"/>
                <w:sz w:val="22"/>
                <w:szCs w:val="22"/>
                <w:lang w:val="fil-PH"/>
              </w:rPr>
            </w:pPr>
          </w:p>
          <w:p w:rsidR="00E04782" w:rsidRPr="00E04782" w:rsidRDefault="00E04782" w:rsidP="00CC5195">
            <w:pPr>
              <w:pStyle w:val="Default"/>
              <w:numPr>
                <w:ilvl w:val="0"/>
                <w:numId w:val="6"/>
              </w:numPr>
              <w:jc w:val="both"/>
              <w:rPr>
                <w:rFonts w:ascii="Times New Roman" w:hAnsi="Times New Roman" w:cs="Times New Roman"/>
                <w:sz w:val="22"/>
                <w:szCs w:val="22"/>
                <w:lang w:val="fil-PH"/>
              </w:rPr>
            </w:pPr>
            <w:r w:rsidRPr="00E04782">
              <w:rPr>
                <w:rFonts w:ascii="Times New Roman" w:hAnsi="Times New Roman" w:cs="Times New Roman"/>
                <w:sz w:val="22"/>
                <w:szCs w:val="22"/>
                <w:lang w:val="fil-PH"/>
              </w:rPr>
              <w:t>highlight important points in an informative talk using appropriate presentation aids;</w:t>
            </w:r>
          </w:p>
          <w:p w:rsidR="00E04782" w:rsidRPr="00E04782" w:rsidRDefault="00E04782" w:rsidP="00CC5195">
            <w:pPr>
              <w:pStyle w:val="Default"/>
              <w:ind w:left="720"/>
              <w:jc w:val="both"/>
              <w:rPr>
                <w:rFonts w:ascii="Times New Roman" w:hAnsi="Times New Roman" w:cs="Times New Roman"/>
                <w:sz w:val="22"/>
                <w:szCs w:val="22"/>
                <w:lang w:val="fil-PH"/>
              </w:rPr>
            </w:pPr>
          </w:p>
        </w:tc>
        <w:tc>
          <w:tcPr>
            <w:tcW w:w="1530" w:type="dxa"/>
            <w:tcPrChange w:id="249" w:author="Asus" w:date="2018-06-06T11:29:00Z">
              <w:tcPr>
                <w:tcW w:w="1530" w:type="dxa"/>
              </w:tcPr>
            </w:tcPrChange>
          </w:tcPr>
          <w:p w:rsidR="00E04782" w:rsidRPr="00E04782" w:rsidRDefault="00E04782" w:rsidP="00CC5195">
            <w:pPr>
              <w:pStyle w:val="Default"/>
              <w:jc w:val="both"/>
              <w:rPr>
                <w:rFonts w:ascii="Times New Roman" w:hAnsi="Times New Roman" w:cs="Times New Roman"/>
                <w:sz w:val="22"/>
                <w:szCs w:val="22"/>
                <w:lang w:val="fil-PH"/>
              </w:rPr>
            </w:pPr>
          </w:p>
        </w:tc>
      </w:tr>
      <w:tr w:rsidR="00E04782" w:rsidRPr="00E04782" w:rsidTr="00AA5781">
        <w:trPr>
          <w:trHeight w:val="350"/>
          <w:trPrChange w:id="250" w:author="Asus" w:date="2018-06-06T11:29:00Z">
            <w:trPr>
              <w:trHeight w:val="350"/>
            </w:trPr>
          </w:trPrChange>
        </w:trPr>
        <w:tc>
          <w:tcPr>
            <w:tcW w:w="3348" w:type="dxa"/>
            <w:tcPrChange w:id="251" w:author="Asus" w:date="2018-06-06T11:29:00Z">
              <w:tcPr>
                <w:tcW w:w="3528" w:type="dxa"/>
              </w:tcPr>
            </w:tcPrChange>
          </w:tcPr>
          <w:p w:rsidR="00E04782" w:rsidRPr="00E04782" w:rsidRDefault="00E04782" w:rsidP="00CC5195">
            <w:pPr>
              <w:pStyle w:val="NormalWeb"/>
              <w:spacing w:before="0" w:beforeAutospacing="0" w:after="0" w:afterAutospacing="0"/>
              <w:jc w:val="center"/>
              <w:rPr>
                <w:rStyle w:val="Strong"/>
                <w:iCs/>
              </w:rPr>
            </w:pPr>
          </w:p>
          <w:p w:rsidR="00E04782" w:rsidRPr="00E04782" w:rsidRDefault="00E04782" w:rsidP="00CC5195">
            <w:pPr>
              <w:pStyle w:val="NormalWeb"/>
              <w:spacing w:before="0" w:beforeAutospacing="0" w:after="0" w:afterAutospacing="0"/>
              <w:jc w:val="center"/>
              <w:rPr>
                <w:rStyle w:val="Strong"/>
                <w:iCs/>
              </w:rPr>
            </w:pPr>
            <w:r w:rsidRPr="00E04782">
              <w:rPr>
                <w:rStyle w:val="Strong"/>
                <w:iCs/>
              </w:rPr>
              <w:t>GRAMMAR AWARENESS</w:t>
            </w:r>
          </w:p>
          <w:p w:rsidR="00E04782" w:rsidRPr="00E04782" w:rsidRDefault="00E04782" w:rsidP="00CC5195">
            <w:pPr>
              <w:pStyle w:val="NormalWeb"/>
              <w:spacing w:before="0" w:beforeAutospacing="0" w:after="0" w:afterAutospacing="0"/>
              <w:jc w:val="center"/>
              <w:rPr>
                <w:rStyle w:val="Strong"/>
                <w:iCs/>
              </w:rPr>
            </w:pPr>
          </w:p>
          <w:p w:rsidR="00E04782" w:rsidRPr="00E04782" w:rsidDel="00090DDE" w:rsidRDefault="00E04782" w:rsidP="00CC5195">
            <w:pPr>
              <w:pStyle w:val="NormalWeb"/>
              <w:spacing w:before="0" w:beforeAutospacing="0" w:after="0" w:afterAutospacing="0"/>
              <w:jc w:val="center"/>
              <w:rPr>
                <w:del w:id="252" w:author="Asus" w:date="2018-06-06T12:43:00Z"/>
                <w:rStyle w:val="Strong"/>
                <w:b w:val="0"/>
                <w:i/>
                <w:iCs/>
                <w:sz w:val="22"/>
                <w:szCs w:val="22"/>
                <w:u w:val="single"/>
              </w:rPr>
            </w:pPr>
            <w:del w:id="253" w:author="Asus" w:date="2018-06-06T12:43:00Z">
              <w:r w:rsidRPr="00E04782" w:rsidDel="00090DDE">
                <w:rPr>
                  <w:rStyle w:val="Strong"/>
                  <w:b w:val="0"/>
                  <w:i/>
                  <w:iCs/>
                  <w:sz w:val="22"/>
                  <w:szCs w:val="22"/>
                  <w:u w:val="single"/>
                </w:rPr>
                <w:delText>KEY GRAMMATICAL STRUCTURE</w:delText>
              </w:r>
            </w:del>
          </w:p>
          <w:p w:rsidR="00E04782" w:rsidRPr="00E04782" w:rsidDel="00090DDE" w:rsidRDefault="00E04782" w:rsidP="00CC5195">
            <w:pPr>
              <w:pStyle w:val="NormalWeb"/>
              <w:spacing w:before="0" w:beforeAutospacing="0" w:after="0" w:afterAutospacing="0"/>
              <w:jc w:val="center"/>
              <w:rPr>
                <w:del w:id="254" w:author="Asus" w:date="2018-06-06T12:43:00Z"/>
                <w:sz w:val="22"/>
                <w:szCs w:val="22"/>
              </w:rPr>
            </w:pPr>
          </w:p>
          <w:p w:rsidR="00E04782" w:rsidRPr="00E04782" w:rsidDel="00090DDE" w:rsidRDefault="00E04782" w:rsidP="00CC5195">
            <w:pPr>
              <w:pStyle w:val="NormalWeb"/>
              <w:spacing w:before="0" w:beforeAutospacing="0" w:after="0" w:afterAutospacing="0"/>
              <w:jc w:val="center"/>
              <w:rPr>
                <w:del w:id="255" w:author="Asus" w:date="2018-06-06T12:43:00Z"/>
                <w:sz w:val="22"/>
                <w:szCs w:val="22"/>
              </w:rPr>
            </w:pPr>
            <w:del w:id="256" w:author="Asus" w:date="2018-06-06T12:43:00Z">
              <w:r w:rsidRPr="00E04782" w:rsidDel="00090DDE">
                <w:rPr>
                  <w:sz w:val="22"/>
                  <w:szCs w:val="22"/>
                </w:rPr>
                <w:delText>Nouns (Kinds, Classes, and Uses)</w:delText>
              </w:r>
            </w:del>
          </w:p>
          <w:p w:rsidR="00E04782" w:rsidRPr="00E04782" w:rsidDel="00090DDE" w:rsidRDefault="00E04782" w:rsidP="00CC5195">
            <w:pPr>
              <w:pStyle w:val="NormalWeb"/>
              <w:spacing w:before="0" w:beforeAutospacing="0" w:after="0" w:afterAutospacing="0"/>
              <w:jc w:val="center"/>
              <w:rPr>
                <w:del w:id="257" w:author="Asus" w:date="2018-06-06T12:43:00Z"/>
                <w:sz w:val="22"/>
                <w:szCs w:val="22"/>
              </w:rPr>
            </w:pPr>
            <w:del w:id="258" w:author="Asus" w:date="2018-06-06T12:43:00Z">
              <w:r w:rsidRPr="00E04782" w:rsidDel="00090DDE">
                <w:rPr>
                  <w:sz w:val="22"/>
                  <w:szCs w:val="22"/>
                </w:rPr>
                <w:delText>Pronouns (Kinds and Uses)</w:delText>
              </w:r>
            </w:del>
          </w:p>
          <w:p w:rsidR="00E04782" w:rsidRPr="00E04782" w:rsidDel="00090DDE" w:rsidRDefault="00E04782" w:rsidP="00CC5195">
            <w:pPr>
              <w:pStyle w:val="NormalWeb"/>
              <w:spacing w:before="0" w:beforeAutospacing="0" w:after="0" w:afterAutospacing="0"/>
              <w:jc w:val="center"/>
              <w:rPr>
                <w:del w:id="259" w:author="Asus" w:date="2018-06-06T12:43:00Z"/>
                <w:sz w:val="22"/>
                <w:szCs w:val="22"/>
              </w:rPr>
            </w:pPr>
          </w:p>
          <w:p w:rsidR="00E04782" w:rsidRPr="00E04782" w:rsidDel="00090DDE" w:rsidRDefault="00E04782" w:rsidP="00CC5195">
            <w:pPr>
              <w:pStyle w:val="NormalWeb"/>
              <w:numPr>
                <w:ilvl w:val="0"/>
                <w:numId w:val="11"/>
              </w:numPr>
              <w:spacing w:before="0" w:beforeAutospacing="0" w:after="0" w:afterAutospacing="0"/>
              <w:jc w:val="both"/>
              <w:rPr>
                <w:del w:id="260" w:author="Asus" w:date="2018-06-06T12:43:00Z"/>
                <w:sz w:val="22"/>
                <w:szCs w:val="22"/>
              </w:rPr>
            </w:pPr>
            <w:del w:id="261" w:author="Asus" w:date="2018-06-06T12:43:00Z">
              <w:r w:rsidRPr="00E04782" w:rsidDel="00090DDE">
                <w:rPr>
                  <w:sz w:val="22"/>
                  <w:szCs w:val="22"/>
                </w:rPr>
                <w:delText>modifying grammatical categories;</w:delText>
              </w:r>
            </w:del>
          </w:p>
          <w:p w:rsidR="00E04782" w:rsidRDefault="00363FF4" w:rsidP="00CC5195">
            <w:pPr>
              <w:pStyle w:val="NormalWeb"/>
              <w:spacing w:before="0" w:beforeAutospacing="0" w:after="0" w:afterAutospacing="0"/>
              <w:jc w:val="center"/>
              <w:rPr>
                <w:ins w:id="262" w:author="Asus" w:date="2018-06-06T12:52:00Z"/>
                <w:rStyle w:val="Strong"/>
                <w:b w:val="0"/>
                <w:iCs/>
                <w:sz w:val="22"/>
                <w:szCs w:val="22"/>
              </w:rPr>
            </w:pPr>
            <w:ins w:id="263" w:author="Asus" w:date="2018-06-06T12:52:00Z">
              <w:r>
                <w:rPr>
                  <w:rStyle w:val="Strong"/>
                  <w:b w:val="0"/>
                  <w:iCs/>
                  <w:sz w:val="22"/>
                  <w:szCs w:val="22"/>
                </w:rPr>
                <w:t>Parallel structures</w:t>
              </w:r>
            </w:ins>
          </w:p>
          <w:p w:rsidR="00363FF4" w:rsidRPr="00E04782" w:rsidRDefault="00363FF4" w:rsidP="00CC5195">
            <w:pPr>
              <w:pStyle w:val="NormalWeb"/>
              <w:spacing w:before="0" w:beforeAutospacing="0" w:after="0" w:afterAutospacing="0"/>
              <w:jc w:val="center"/>
              <w:rPr>
                <w:rStyle w:val="Strong"/>
                <w:b w:val="0"/>
                <w:iCs/>
                <w:sz w:val="22"/>
                <w:szCs w:val="22"/>
              </w:rPr>
            </w:pPr>
            <w:ins w:id="264" w:author="Asus" w:date="2018-06-06T12:53:00Z">
              <w:r>
                <w:rPr>
                  <w:rStyle w:val="Strong"/>
                  <w:b w:val="0"/>
                  <w:iCs/>
                  <w:sz w:val="22"/>
                  <w:szCs w:val="22"/>
                </w:rPr>
                <w:t>Cohesive devices</w:t>
              </w:r>
            </w:ins>
          </w:p>
          <w:p w:rsidR="00E04782" w:rsidRPr="00E04782" w:rsidRDefault="00E04782" w:rsidP="00CC5195">
            <w:pPr>
              <w:pStyle w:val="NormalWeb"/>
              <w:spacing w:before="0" w:beforeAutospacing="0" w:after="0" w:afterAutospacing="0"/>
              <w:jc w:val="center"/>
              <w:rPr>
                <w:rStyle w:val="Strong"/>
                <w:b w:val="0"/>
                <w:iCs/>
                <w:sz w:val="22"/>
                <w:szCs w:val="22"/>
              </w:rPr>
            </w:pPr>
          </w:p>
          <w:p w:rsidR="00E04782" w:rsidRPr="00E04782" w:rsidRDefault="00E04782" w:rsidP="00CC5195">
            <w:pPr>
              <w:pStyle w:val="NormalWeb"/>
              <w:spacing w:before="0" w:beforeAutospacing="0" w:after="0" w:afterAutospacing="0"/>
              <w:jc w:val="center"/>
              <w:rPr>
                <w:rStyle w:val="Strong"/>
                <w:b w:val="0"/>
                <w:iCs/>
                <w:sz w:val="22"/>
                <w:szCs w:val="22"/>
              </w:rPr>
            </w:pPr>
          </w:p>
        </w:tc>
        <w:tc>
          <w:tcPr>
            <w:tcW w:w="1980" w:type="dxa"/>
            <w:tcPrChange w:id="265" w:author="Asus" w:date="2018-06-06T11:29:00Z">
              <w:tcPr>
                <w:tcW w:w="180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Del="00090DDE" w:rsidRDefault="00E04782" w:rsidP="00CC5195">
            <w:pPr>
              <w:spacing w:after="0" w:line="240" w:lineRule="auto"/>
              <w:jc w:val="center"/>
              <w:rPr>
                <w:del w:id="266" w:author="Asus" w:date="2018-06-06T12:43:00Z"/>
                <w:rFonts w:ascii="Times New Roman" w:hAnsi="Times New Roman"/>
              </w:rPr>
            </w:pPr>
          </w:p>
          <w:p w:rsidR="00E04782" w:rsidRPr="00E04782" w:rsidRDefault="00E04782" w:rsidP="00CC5195">
            <w:pPr>
              <w:spacing w:after="0" w:line="240" w:lineRule="auto"/>
              <w:jc w:val="center"/>
              <w:rPr>
                <w:rFonts w:ascii="Times New Roman" w:hAnsi="Times New Roman"/>
              </w:rPr>
            </w:pPr>
            <w:del w:id="267" w:author="Asus" w:date="2018-06-06T12:43:00Z">
              <w:r w:rsidRPr="00E04782" w:rsidDel="00090DDE">
                <w:rPr>
                  <w:rFonts w:ascii="Times New Roman" w:hAnsi="Times New Roman"/>
                </w:rPr>
                <w:delText>The learners understand that English language has a set of structural rules that govern the composition of clauses, phrases, and words in oral and written communication</w:delText>
              </w:r>
            </w:del>
            <w:r w:rsidRPr="00E04782">
              <w:rPr>
                <w:rFonts w:ascii="Times New Roman" w:hAnsi="Times New Roman"/>
              </w:rPr>
              <w:t>.</w:t>
            </w:r>
          </w:p>
        </w:tc>
        <w:tc>
          <w:tcPr>
            <w:tcW w:w="2160" w:type="dxa"/>
            <w:tcPrChange w:id="268" w:author="Asus" w:date="2018-06-06T11:29:00Z">
              <w:tcPr>
                <w:tcW w:w="216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Del="00090DDE" w:rsidRDefault="00E04782" w:rsidP="00CC5195">
            <w:pPr>
              <w:spacing w:after="0" w:line="240" w:lineRule="auto"/>
              <w:rPr>
                <w:del w:id="269" w:author="Asus" w:date="2018-06-06T12:43:00Z"/>
                <w:rFonts w:ascii="Times New Roman" w:hAnsi="Times New Roman"/>
              </w:rPr>
            </w:pPr>
          </w:p>
          <w:p w:rsidR="00E04782" w:rsidRPr="00E04782" w:rsidRDefault="00E04782" w:rsidP="00CC5195">
            <w:pPr>
              <w:spacing w:after="0" w:line="240" w:lineRule="auto"/>
              <w:jc w:val="center"/>
              <w:rPr>
                <w:rFonts w:ascii="Times New Roman" w:hAnsi="Times New Roman"/>
              </w:rPr>
            </w:pPr>
            <w:del w:id="270" w:author="Asus" w:date="2018-06-06T12:43:00Z">
              <w:r w:rsidRPr="00E04782" w:rsidDel="00090DDE">
                <w:rPr>
                  <w:rFonts w:ascii="Times New Roman" w:hAnsi="Times New Roman"/>
                  <w:i/>
                </w:rPr>
                <w:delText>The learners</w:delText>
              </w:r>
              <w:r w:rsidRPr="00E04782" w:rsidDel="00090DDE">
                <w:rPr>
                  <w:rFonts w:ascii="Times New Roman" w:hAnsi="Times New Roman"/>
                </w:rPr>
                <w:delText xml:space="preserve"> </w:delText>
              </w:r>
              <w:r w:rsidRPr="00E04782" w:rsidDel="00090DDE">
                <w:rPr>
                  <w:rFonts w:ascii="Times New Roman" w:hAnsi="Times New Roman"/>
                  <w:b/>
                </w:rPr>
                <w:delText>utilize correct parallel structures in formulating his speech.</w:delText>
              </w:r>
            </w:del>
          </w:p>
        </w:tc>
        <w:tc>
          <w:tcPr>
            <w:tcW w:w="1890" w:type="dxa"/>
            <w:tcPrChange w:id="271" w:author="Asus" w:date="2018-06-06T11:29:00Z">
              <w:tcPr>
                <w:tcW w:w="1890" w:type="dxa"/>
              </w:tcPr>
            </w:tcPrChange>
          </w:tcPr>
          <w:p w:rsidR="00E04782" w:rsidRPr="00E04782" w:rsidRDefault="00E04782" w:rsidP="00CC5195">
            <w:pPr>
              <w:pStyle w:val="NoSpacing"/>
              <w:jc w:val="center"/>
              <w:rPr>
                <w:rFonts w:ascii="Times New Roman" w:hAnsi="Times New Roman"/>
                <w:i/>
              </w:rPr>
            </w:pPr>
          </w:p>
        </w:tc>
        <w:tc>
          <w:tcPr>
            <w:tcW w:w="1620" w:type="dxa"/>
            <w:tcPrChange w:id="272" w:author="Asus" w:date="2018-06-06T11:29:00Z">
              <w:tcPr>
                <w:tcW w:w="1620" w:type="dxa"/>
              </w:tcPr>
            </w:tcPrChange>
          </w:tcPr>
          <w:p w:rsidR="00E04782" w:rsidRPr="00E04782" w:rsidRDefault="00E04782" w:rsidP="00CC5195">
            <w:pPr>
              <w:spacing w:after="0" w:line="240" w:lineRule="auto"/>
              <w:jc w:val="center"/>
              <w:rPr>
                <w:rFonts w:ascii="Times New Roman" w:hAnsi="Times New Roman"/>
              </w:rPr>
            </w:pPr>
          </w:p>
        </w:tc>
        <w:tc>
          <w:tcPr>
            <w:tcW w:w="2340" w:type="dxa"/>
            <w:shd w:val="clear" w:color="auto" w:fill="auto"/>
            <w:tcPrChange w:id="273" w:author="Asus" w:date="2018-06-06T11:29:00Z">
              <w:tcPr>
                <w:tcW w:w="2340" w:type="dxa"/>
                <w:shd w:val="clear" w:color="auto" w:fill="auto"/>
              </w:tcPr>
            </w:tcPrChange>
          </w:tcPr>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jc w:val="both"/>
              <w:rPr>
                <w:rFonts w:ascii="Times New Roman" w:hAnsi="Times New Roman" w:cs="Times New Roman"/>
                <w:sz w:val="22"/>
                <w:szCs w:val="22"/>
                <w:lang w:val="fil-PH"/>
              </w:rPr>
            </w:pPr>
          </w:p>
          <w:p w:rsidR="00E04782" w:rsidRPr="00E04782" w:rsidRDefault="00E04782" w:rsidP="00CC5195">
            <w:pPr>
              <w:pStyle w:val="Default"/>
              <w:numPr>
                <w:ilvl w:val="0"/>
                <w:numId w:val="7"/>
              </w:numPr>
              <w:jc w:val="both"/>
              <w:rPr>
                <w:rFonts w:ascii="Times New Roman" w:hAnsi="Times New Roman" w:cs="Times New Roman"/>
                <w:sz w:val="22"/>
                <w:szCs w:val="22"/>
                <w:lang w:val="fil-PH"/>
              </w:rPr>
            </w:pPr>
            <w:r w:rsidRPr="00E04782">
              <w:rPr>
                <w:rFonts w:ascii="Times New Roman" w:hAnsi="Times New Roman" w:cs="Times New Roman"/>
                <w:sz w:val="22"/>
                <w:szCs w:val="22"/>
                <w:lang w:val="fil-PH"/>
              </w:rPr>
              <w:t>use parallel structures;</w:t>
            </w:r>
          </w:p>
          <w:p w:rsidR="00E04782" w:rsidRPr="00E04782" w:rsidRDefault="00E04782" w:rsidP="00CC5195">
            <w:pPr>
              <w:pStyle w:val="Default"/>
              <w:jc w:val="both"/>
              <w:rPr>
                <w:rFonts w:ascii="Times New Roman" w:hAnsi="Times New Roman" w:cs="Times New Roman"/>
                <w:sz w:val="22"/>
                <w:szCs w:val="22"/>
                <w:lang w:val="fil-PH"/>
              </w:rPr>
            </w:pPr>
          </w:p>
          <w:p w:rsidR="00E04782" w:rsidRDefault="00E04782" w:rsidP="00CC5195">
            <w:pPr>
              <w:pStyle w:val="Default"/>
              <w:numPr>
                <w:ilvl w:val="0"/>
                <w:numId w:val="7"/>
              </w:numPr>
              <w:jc w:val="both"/>
              <w:rPr>
                <w:rFonts w:ascii="Times New Roman" w:hAnsi="Times New Roman" w:cs="Times New Roman"/>
                <w:sz w:val="22"/>
                <w:szCs w:val="22"/>
                <w:lang w:val="fil-PH"/>
              </w:rPr>
            </w:pPr>
            <w:r w:rsidRPr="00E04782">
              <w:rPr>
                <w:rFonts w:ascii="Times New Roman" w:hAnsi="Times New Roman" w:cs="Times New Roman"/>
                <w:sz w:val="22"/>
                <w:szCs w:val="22"/>
                <w:lang w:val="fil-PH"/>
              </w:rPr>
              <w:t>use appropriate cohesive devices in composing an informative speech;</w:t>
            </w:r>
          </w:p>
          <w:p w:rsidR="00884B00" w:rsidRDefault="00884B00" w:rsidP="00884B00">
            <w:pPr>
              <w:pStyle w:val="ListParagraph"/>
              <w:rPr>
                <w:rFonts w:ascii="Times New Roman" w:hAnsi="Times New Roman"/>
                <w:lang w:val="fil-PH"/>
              </w:rPr>
            </w:pPr>
          </w:p>
          <w:p w:rsidR="00884B00" w:rsidRDefault="00884B00" w:rsidP="00884B00">
            <w:pPr>
              <w:pStyle w:val="Default"/>
              <w:jc w:val="both"/>
              <w:rPr>
                <w:rFonts w:ascii="Times New Roman" w:hAnsi="Times New Roman" w:cs="Times New Roman"/>
                <w:sz w:val="22"/>
                <w:szCs w:val="22"/>
                <w:lang w:val="fil-PH"/>
              </w:rPr>
            </w:pPr>
          </w:p>
          <w:p w:rsidR="00884B00" w:rsidRDefault="00884B00" w:rsidP="00884B00">
            <w:pPr>
              <w:pStyle w:val="Default"/>
              <w:jc w:val="both"/>
              <w:rPr>
                <w:rFonts w:ascii="Times New Roman" w:hAnsi="Times New Roman" w:cs="Times New Roman"/>
                <w:sz w:val="22"/>
                <w:szCs w:val="22"/>
                <w:lang w:val="fil-PH"/>
              </w:rPr>
            </w:pPr>
          </w:p>
          <w:p w:rsidR="00884B00" w:rsidRDefault="00884B00" w:rsidP="00884B00">
            <w:pPr>
              <w:pStyle w:val="Default"/>
              <w:jc w:val="both"/>
              <w:rPr>
                <w:rFonts w:ascii="Times New Roman" w:hAnsi="Times New Roman" w:cs="Times New Roman"/>
                <w:sz w:val="22"/>
                <w:szCs w:val="22"/>
                <w:lang w:val="fil-PH"/>
              </w:rPr>
            </w:pPr>
          </w:p>
          <w:p w:rsidR="00884B00" w:rsidRPr="00E04782" w:rsidRDefault="00884B00" w:rsidP="00884B00">
            <w:pPr>
              <w:pStyle w:val="Default"/>
              <w:jc w:val="both"/>
              <w:rPr>
                <w:rFonts w:ascii="Times New Roman" w:hAnsi="Times New Roman" w:cs="Times New Roman"/>
                <w:sz w:val="22"/>
                <w:szCs w:val="22"/>
                <w:lang w:val="fil-PH"/>
              </w:rPr>
            </w:pPr>
          </w:p>
        </w:tc>
        <w:tc>
          <w:tcPr>
            <w:tcW w:w="1530" w:type="dxa"/>
            <w:tcPrChange w:id="274" w:author="Asus" w:date="2018-06-06T11:29:00Z">
              <w:tcPr>
                <w:tcW w:w="1530" w:type="dxa"/>
              </w:tcPr>
            </w:tcPrChange>
          </w:tcPr>
          <w:p w:rsidR="00E04782" w:rsidRPr="00E04782" w:rsidRDefault="00E04782" w:rsidP="00CC5195">
            <w:pPr>
              <w:pStyle w:val="Default"/>
              <w:jc w:val="both"/>
              <w:rPr>
                <w:rFonts w:ascii="Times New Roman" w:hAnsi="Times New Roman" w:cs="Times New Roman"/>
                <w:sz w:val="22"/>
                <w:szCs w:val="22"/>
                <w:lang w:val="fil-PH"/>
              </w:rPr>
            </w:pPr>
          </w:p>
        </w:tc>
      </w:tr>
      <w:tr w:rsidR="00E04782" w:rsidRPr="00E04782" w:rsidTr="00AA5781">
        <w:trPr>
          <w:trHeight w:val="350"/>
          <w:trPrChange w:id="275" w:author="Asus" w:date="2018-06-06T11:29:00Z">
            <w:trPr>
              <w:trHeight w:val="350"/>
            </w:trPr>
          </w:trPrChange>
        </w:trPr>
        <w:tc>
          <w:tcPr>
            <w:tcW w:w="3348" w:type="dxa"/>
            <w:tcPrChange w:id="276" w:author="Asus" w:date="2018-06-06T11:29:00Z">
              <w:tcPr>
                <w:tcW w:w="3528" w:type="dxa"/>
              </w:tcPr>
            </w:tcPrChange>
          </w:tcPr>
          <w:p w:rsidR="00E04782" w:rsidRPr="00E04782" w:rsidRDefault="00E04782" w:rsidP="00CC5195">
            <w:pPr>
              <w:pStyle w:val="NormalWeb"/>
              <w:spacing w:before="0" w:beforeAutospacing="0" w:after="0" w:afterAutospacing="0"/>
              <w:jc w:val="center"/>
              <w:rPr>
                <w:rStyle w:val="Strong"/>
                <w:iCs/>
              </w:rPr>
            </w:pPr>
          </w:p>
        </w:tc>
        <w:tc>
          <w:tcPr>
            <w:tcW w:w="1980" w:type="dxa"/>
            <w:tcPrChange w:id="277" w:author="Asus" w:date="2018-06-06T11:29:00Z">
              <w:tcPr>
                <w:tcW w:w="1800" w:type="dxa"/>
              </w:tcPr>
            </w:tcPrChange>
          </w:tcPr>
          <w:p w:rsidR="00E04782" w:rsidRPr="00E04782" w:rsidRDefault="00E04782" w:rsidP="00CC5195">
            <w:pPr>
              <w:spacing w:after="0" w:line="240" w:lineRule="auto"/>
              <w:jc w:val="center"/>
              <w:rPr>
                <w:rFonts w:ascii="Times New Roman" w:hAnsi="Times New Roman"/>
              </w:rPr>
            </w:pPr>
          </w:p>
        </w:tc>
        <w:tc>
          <w:tcPr>
            <w:tcW w:w="2160" w:type="dxa"/>
            <w:tcPrChange w:id="278" w:author="Asus" w:date="2018-06-06T11:29:00Z">
              <w:tcPr>
                <w:tcW w:w="2160" w:type="dxa"/>
              </w:tcPr>
            </w:tcPrChange>
          </w:tcPr>
          <w:p w:rsidR="00E04782" w:rsidRPr="00E04782" w:rsidRDefault="00E04782" w:rsidP="00CC5195">
            <w:pPr>
              <w:spacing w:after="0" w:line="240" w:lineRule="auto"/>
              <w:jc w:val="center"/>
              <w:rPr>
                <w:rFonts w:ascii="Times New Roman" w:hAnsi="Times New Roman"/>
              </w:rPr>
            </w:pPr>
          </w:p>
        </w:tc>
        <w:tc>
          <w:tcPr>
            <w:tcW w:w="1890" w:type="dxa"/>
            <w:tcPrChange w:id="279" w:author="Asus" w:date="2018-06-06T11:29:00Z">
              <w:tcPr>
                <w:tcW w:w="1890" w:type="dxa"/>
              </w:tcPr>
            </w:tcPrChange>
          </w:tcPr>
          <w:p w:rsidR="00E04782" w:rsidRPr="00E04782" w:rsidRDefault="00E04782" w:rsidP="00CC5195">
            <w:pPr>
              <w:pStyle w:val="NoSpacing"/>
              <w:jc w:val="center"/>
              <w:rPr>
                <w:rFonts w:ascii="Times New Roman" w:hAnsi="Times New Roman"/>
                <w:i/>
              </w:rPr>
            </w:pPr>
          </w:p>
        </w:tc>
        <w:tc>
          <w:tcPr>
            <w:tcW w:w="1620" w:type="dxa"/>
            <w:tcPrChange w:id="280" w:author="Asus" w:date="2018-06-06T11:29:00Z">
              <w:tcPr>
                <w:tcW w:w="1620" w:type="dxa"/>
              </w:tcPr>
            </w:tcPrChange>
          </w:tcPr>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r w:rsidRPr="00E04782">
              <w:rPr>
                <w:rFonts w:ascii="Times New Roman" w:hAnsi="Times New Roman"/>
              </w:rPr>
              <w:t>TRANSFER TASK IN GRASPS FORM</w:t>
            </w:r>
          </w:p>
          <w:p w:rsidR="00E04782" w:rsidRPr="00E04782" w:rsidRDefault="00E04782" w:rsidP="00CC5195">
            <w:pPr>
              <w:spacing w:after="0" w:line="240" w:lineRule="auto"/>
              <w:jc w:val="center"/>
              <w:rPr>
                <w:rFonts w:ascii="Times New Roman" w:hAnsi="Times New Roman"/>
              </w:rPr>
            </w:pPr>
            <w:r w:rsidRPr="00E04782">
              <w:rPr>
                <w:rFonts w:ascii="Times New Roman" w:hAnsi="Times New Roman"/>
              </w:rPr>
              <w:t xml:space="preserve">Realizing the values and traditions of </w:t>
            </w:r>
          </w:p>
          <w:p w:rsidR="00E04782" w:rsidRDefault="00E04782" w:rsidP="001B6929">
            <w:pPr>
              <w:spacing w:after="0" w:line="240" w:lineRule="auto"/>
              <w:jc w:val="center"/>
              <w:rPr>
                <w:rFonts w:ascii="Times New Roman" w:hAnsi="Times New Roman"/>
              </w:rPr>
            </w:pPr>
            <w:r w:rsidRPr="00E04782">
              <w:rPr>
                <w:rFonts w:ascii="Times New Roman" w:hAnsi="Times New Roman"/>
              </w:rPr>
              <w:t xml:space="preserve">Afro- Asian literature and </w:t>
            </w:r>
            <w:del w:id="281" w:author="Asus" w:date="2018-06-10T16:36:00Z">
              <w:r w:rsidRPr="00E04782" w:rsidDel="00917390">
                <w:rPr>
                  <w:rFonts w:ascii="Times New Roman" w:hAnsi="Times New Roman"/>
                </w:rPr>
                <w:delText>self experience</w:delText>
              </w:r>
            </w:del>
            <w:ins w:id="282" w:author="Asus" w:date="2018-06-10T16:36:00Z">
              <w:r w:rsidR="00917390" w:rsidRPr="00E04782">
                <w:rPr>
                  <w:rFonts w:ascii="Times New Roman" w:hAnsi="Times New Roman"/>
                </w:rPr>
                <w:t>self-experience</w:t>
              </w:r>
            </w:ins>
            <w:bookmarkStart w:id="283" w:name="_GoBack"/>
            <w:bookmarkEnd w:id="283"/>
            <w:r w:rsidRPr="00E04782">
              <w:rPr>
                <w:rFonts w:ascii="Times New Roman" w:hAnsi="Times New Roman"/>
              </w:rPr>
              <w:t xml:space="preserve">, your school will hold a </w:t>
            </w:r>
            <w:r w:rsidR="001B6929">
              <w:rPr>
                <w:rFonts w:ascii="Times New Roman" w:hAnsi="Times New Roman"/>
              </w:rPr>
              <w:t>Literary and Talent wherein each participant may do any of the following task</w:t>
            </w:r>
          </w:p>
          <w:p w:rsidR="001B6929" w:rsidRDefault="001B6929" w:rsidP="001B6929">
            <w:pPr>
              <w:spacing w:after="0" w:line="240" w:lineRule="auto"/>
              <w:jc w:val="center"/>
              <w:rPr>
                <w:rFonts w:ascii="Times New Roman" w:hAnsi="Times New Roman"/>
              </w:rPr>
            </w:pPr>
            <w:r>
              <w:rPr>
                <w:rFonts w:ascii="Times New Roman" w:hAnsi="Times New Roman"/>
              </w:rPr>
              <w:t>Photo Essay</w:t>
            </w:r>
          </w:p>
          <w:p w:rsidR="001B6929" w:rsidRDefault="001B6929" w:rsidP="001B6929">
            <w:pPr>
              <w:spacing w:after="0" w:line="240" w:lineRule="auto"/>
              <w:jc w:val="center"/>
              <w:rPr>
                <w:rFonts w:ascii="Times New Roman" w:hAnsi="Times New Roman"/>
              </w:rPr>
            </w:pPr>
            <w:r>
              <w:rPr>
                <w:rFonts w:ascii="Times New Roman" w:hAnsi="Times New Roman"/>
              </w:rPr>
              <w:t>Poem</w:t>
            </w:r>
          </w:p>
          <w:p w:rsidR="001B6929" w:rsidRDefault="001B6929" w:rsidP="001B6929">
            <w:pPr>
              <w:spacing w:after="0" w:line="240" w:lineRule="auto"/>
              <w:jc w:val="center"/>
              <w:rPr>
                <w:rFonts w:ascii="Times New Roman" w:hAnsi="Times New Roman"/>
              </w:rPr>
            </w:pPr>
            <w:r>
              <w:rPr>
                <w:rFonts w:ascii="Times New Roman" w:hAnsi="Times New Roman"/>
              </w:rPr>
              <w:t>Puppet Show</w:t>
            </w:r>
          </w:p>
          <w:p w:rsidR="001B6929" w:rsidRPr="00E04782" w:rsidRDefault="001B6929" w:rsidP="001B6929">
            <w:pPr>
              <w:spacing w:after="0" w:line="240" w:lineRule="auto"/>
              <w:jc w:val="center"/>
              <w:rPr>
                <w:rFonts w:ascii="Times New Roman" w:hAnsi="Times New Roman"/>
              </w:rPr>
            </w:pPr>
            <w:r>
              <w:rPr>
                <w:rFonts w:ascii="Times New Roman" w:hAnsi="Times New Roman"/>
              </w:rPr>
              <w:lastRenderedPageBreak/>
              <w:t>Song Composition. Their work should be anchored on the theme “My Babyhood” and it must be factual (photo essay) and detailed to provoke awareness. Each work will be graded based on the rubrics given.</w:t>
            </w: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r w:rsidRPr="00E04782">
              <w:rPr>
                <w:rFonts w:ascii="Times New Roman" w:hAnsi="Times New Roman"/>
                <w:b/>
              </w:rPr>
              <w:t>G</w:t>
            </w:r>
            <w:r w:rsidRPr="00E04782">
              <w:rPr>
                <w:rFonts w:ascii="Times New Roman" w:hAnsi="Times New Roman"/>
              </w:rPr>
              <w:t xml:space="preserve">OAL     </w:t>
            </w:r>
          </w:p>
          <w:p w:rsidR="00E04782" w:rsidRPr="00E04782" w:rsidRDefault="00E04782" w:rsidP="00CC5195">
            <w:pPr>
              <w:spacing w:after="0" w:line="240" w:lineRule="auto"/>
              <w:jc w:val="center"/>
              <w:rPr>
                <w:rFonts w:ascii="Times New Roman" w:hAnsi="Times New Roman"/>
              </w:rPr>
            </w:pPr>
            <w:r w:rsidRPr="00E04782">
              <w:rPr>
                <w:rFonts w:ascii="Times New Roman" w:hAnsi="Times New Roman"/>
              </w:rPr>
              <w:t>Create a photo essay</w:t>
            </w: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r w:rsidRPr="00E04782">
              <w:rPr>
                <w:rFonts w:ascii="Times New Roman" w:hAnsi="Times New Roman"/>
                <w:b/>
              </w:rPr>
              <w:t>R</w:t>
            </w:r>
            <w:r w:rsidRPr="00E04782">
              <w:rPr>
                <w:rFonts w:ascii="Times New Roman" w:hAnsi="Times New Roman"/>
              </w:rPr>
              <w:t>OLE</w:t>
            </w:r>
          </w:p>
          <w:p w:rsidR="00E04782" w:rsidRPr="00E04782" w:rsidRDefault="00E04782" w:rsidP="00CC5195">
            <w:pPr>
              <w:spacing w:after="0" w:line="240" w:lineRule="auto"/>
              <w:jc w:val="center"/>
              <w:rPr>
                <w:rFonts w:ascii="Times New Roman" w:hAnsi="Times New Roman"/>
              </w:rPr>
            </w:pPr>
            <w:r w:rsidRPr="00E04782">
              <w:rPr>
                <w:rFonts w:ascii="Times New Roman" w:hAnsi="Times New Roman"/>
              </w:rPr>
              <w:t>1 Photo Writer Member</w:t>
            </w:r>
          </w:p>
          <w:p w:rsidR="00E04782" w:rsidRPr="00E04782" w:rsidRDefault="00E04782" w:rsidP="00CC5195">
            <w:pPr>
              <w:spacing w:after="0" w:line="240" w:lineRule="auto"/>
              <w:jc w:val="center"/>
              <w:rPr>
                <w:rFonts w:ascii="Times New Roman" w:hAnsi="Times New Roman"/>
              </w:rPr>
            </w:pPr>
            <w:r w:rsidRPr="00E04782">
              <w:rPr>
                <w:rFonts w:ascii="Times New Roman" w:hAnsi="Times New Roman"/>
              </w:rPr>
              <w:t>2 Photographer</w:t>
            </w:r>
          </w:p>
          <w:p w:rsidR="00E04782" w:rsidRDefault="00E04782" w:rsidP="00CC5195">
            <w:pPr>
              <w:spacing w:after="0" w:line="240" w:lineRule="auto"/>
              <w:jc w:val="center"/>
              <w:rPr>
                <w:rFonts w:ascii="Times New Roman" w:hAnsi="Times New Roman"/>
              </w:rPr>
            </w:pPr>
            <w:r w:rsidRPr="00E04782">
              <w:rPr>
                <w:rFonts w:ascii="Times New Roman" w:hAnsi="Times New Roman"/>
              </w:rPr>
              <w:t>3 Writer</w:t>
            </w:r>
          </w:p>
          <w:p w:rsidR="001B6929" w:rsidRDefault="001B6929" w:rsidP="00CC5195">
            <w:pPr>
              <w:spacing w:after="0" w:line="240" w:lineRule="auto"/>
              <w:jc w:val="center"/>
              <w:rPr>
                <w:rFonts w:ascii="Times New Roman" w:hAnsi="Times New Roman"/>
              </w:rPr>
            </w:pPr>
            <w:r>
              <w:rPr>
                <w:rFonts w:ascii="Times New Roman" w:hAnsi="Times New Roman"/>
              </w:rPr>
              <w:t>4 Puppeteer</w:t>
            </w:r>
          </w:p>
          <w:p w:rsidR="001B6929" w:rsidRPr="00E04782" w:rsidRDefault="001B6929" w:rsidP="00CC5195">
            <w:pPr>
              <w:spacing w:after="0" w:line="240" w:lineRule="auto"/>
              <w:jc w:val="center"/>
              <w:rPr>
                <w:rFonts w:ascii="Times New Roman" w:hAnsi="Times New Roman"/>
              </w:rPr>
            </w:pPr>
            <w:r>
              <w:rPr>
                <w:rFonts w:ascii="Times New Roman" w:hAnsi="Times New Roman"/>
              </w:rPr>
              <w:t>Song Writer</w:t>
            </w: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r w:rsidRPr="00E04782">
              <w:rPr>
                <w:rFonts w:ascii="Times New Roman" w:hAnsi="Times New Roman"/>
                <w:b/>
              </w:rPr>
              <w:t>A</w:t>
            </w:r>
            <w:r w:rsidRPr="00E04782">
              <w:rPr>
                <w:rFonts w:ascii="Times New Roman" w:hAnsi="Times New Roman"/>
              </w:rPr>
              <w:t>UDIENCE</w:t>
            </w:r>
          </w:p>
          <w:p w:rsidR="00E04782" w:rsidRPr="00E04782" w:rsidRDefault="001B6929" w:rsidP="00CC5195">
            <w:pPr>
              <w:spacing w:after="0" w:line="240" w:lineRule="auto"/>
              <w:jc w:val="center"/>
              <w:rPr>
                <w:rFonts w:ascii="Times New Roman" w:hAnsi="Times New Roman"/>
              </w:rPr>
            </w:pPr>
            <w:r>
              <w:rPr>
                <w:rFonts w:ascii="Times New Roman" w:hAnsi="Times New Roman"/>
              </w:rPr>
              <w:t>Literary and Talent Festival participants</w:t>
            </w: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r w:rsidRPr="00E04782">
              <w:rPr>
                <w:rFonts w:ascii="Times New Roman" w:hAnsi="Times New Roman"/>
                <w:b/>
              </w:rPr>
              <w:t>S</w:t>
            </w:r>
            <w:r w:rsidRPr="00E04782">
              <w:rPr>
                <w:rFonts w:ascii="Times New Roman" w:hAnsi="Times New Roman"/>
              </w:rPr>
              <w:t>ITUATION</w:t>
            </w:r>
          </w:p>
          <w:p w:rsidR="00E04782" w:rsidRPr="00E04782" w:rsidRDefault="00A54A3F" w:rsidP="00CC5195">
            <w:pPr>
              <w:spacing w:after="0" w:line="240" w:lineRule="auto"/>
              <w:jc w:val="center"/>
              <w:rPr>
                <w:rFonts w:ascii="Times New Roman" w:hAnsi="Times New Roman"/>
              </w:rPr>
            </w:pPr>
            <w:r>
              <w:rPr>
                <w:rFonts w:ascii="Times New Roman" w:hAnsi="Times New Roman"/>
              </w:rPr>
              <w:t>CCC Literary and Talent Festival with a theme “My Babyhood”.</w:t>
            </w:r>
          </w:p>
          <w:p w:rsidR="00E04782" w:rsidRPr="00E04782" w:rsidRDefault="00E04782" w:rsidP="00CC5195">
            <w:pPr>
              <w:spacing w:after="0" w:line="240" w:lineRule="auto"/>
              <w:jc w:val="center"/>
              <w:rPr>
                <w:rFonts w:ascii="Times New Roman" w:hAnsi="Times New Roman"/>
              </w:rPr>
            </w:pPr>
          </w:p>
          <w:p w:rsidR="00E04782" w:rsidRPr="00A76BB9" w:rsidRDefault="00E04782" w:rsidP="00CC5195">
            <w:pPr>
              <w:spacing w:after="0" w:line="240" w:lineRule="auto"/>
              <w:jc w:val="center"/>
              <w:rPr>
                <w:rFonts w:ascii="Times New Roman" w:hAnsi="Times New Roman"/>
                <w:sz w:val="18"/>
              </w:rPr>
            </w:pPr>
            <w:r w:rsidRPr="00A76BB9">
              <w:rPr>
                <w:rFonts w:ascii="Times New Roman" w:hAnsi="Times New Roman"/>
                <w:b/>
                <w:sz w:val="18"/>
              </w:rPr>
              <w:t>P</w:t>
            </w:r>
            <w:r w:rsidRPr="00A76BB9">
              <w:rPr>
                <w:rFonts w:ascii="Times New Roman" w:hAnsi="Times New Roman"/>
                <w:sz w:val="18"/>
              </w:rPr>
              <w:t>ERFORMANCE</w:t>
            </w:r>
          </w:p>
          <w:p w:rsidR="00E04782" w:rsidRDefault="00A54A3F" w:rsidP="00A54A3F">
            <w:pPr>
              <w:spacing w:after="0" w:line="240" w:lineRule="auto"/>
              <w:jc w:val="center"/>
              <w:rPr>
                <w:rFonts w:ascii="Times New Roman" w:hAnsi="Times New Roman"/>
              </w:rPr>
            </w:pPr>
            <w:r>
              <w:rPr>
                <w:rFonts w:ascii="Times New Roman" w:hAnsi="Times New Roman"/>
              </w:rPr>
              <w:t xml:space="preserve">Create various works which is anchored on the theme. </w:t>
            </w:r>
          </w:p>
          <w:p w:rsidR="00A54A3F" w:rsidRPr="00E04782" w:rsidRDefault="00A54A3F" w:rsidP="00A54A3F">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r w:rsidRPr="00E04782">
              <w:rPr>
                <w:rFonts w:ascii="Times New Roman" w:hAnsi="Times New Roman"/>
                <w:b/>
              </w:rPr>
              <w:t>S</w:t>
            </w:r>
            <w:r w:rsidRPr="00E04782">
              <w:rPr>
                <w:rFonts w:ascii="Times New Roman" w:hAnsi="Times New Roman"/>
              </w:rPr>
              <w:t>TANDARD</w:t>
            </w:r>
          </w:p>
          <w:p w:rsidR="00E04782" w:rsidRPr="00E04782" w:rsidRDefault="00E04782" w:rsidP="00CC5195">
            <w:pPr>
              <w:spacing w:after="0" w:line="240" w:lineRule="auto"/>
              <w:jc w:val="center"/>
              <w:rPr>
                <w:rFonts w:ascii="Times New Roman" w:hAnsi="Times New Roman"/>
              </w:rPr>
            </w:pPr>
            <w:proofErr w:type="gramStart"/>
            <w:r w:rsidRPr="00E04782">
              <w:rPr>
                <w:rFonts w:ascii="Times New Roman" w:hAnsi="Times New Roman"/>
              </w:rPr>
              <w:t>relevant</w:t>
            </w:r>
            <w:proofErr w:type="gramEnd"/>
            <w:r w:rsidRPr="00E04782">
              <w:rPr>
                <w:rFonts w:ascii="Times New Roman" w:hAnsi="Times New Roman"/>
              </w:rPr>
              <w:t>, engaging, factual, and detailed.</w:t>
            </w:r>
          </w:p>
          <w:p w:rsidR="00E04782" w:rsidRPr="00E04782" w:rsidRDefault="00E04782" w:rsidP="00CC5195">
            <w:pPr>
              <w:spacing w:after="0" w:line="240" w:lineRule="auto"/>
              <w:jc w:val="center"/>
              <w:rPr>
                <w:rFonts w:ascii="Times New Roman" w:hAnsi="Times New Roman"/>
              </w:rPr>
            </w:pPr>
            <w:r w:rsidRPr="00E04782">
              <w:rPr>
                <w:rFonts w:ascii="Times New Roman" w:hAnsi="Times New Roman"/>
              </w:rPr>
              <w:t>Each work will be graded using the Rubrics given</w:t>
            </w: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p w:rsidR="00E04782" w:rsidRPr="00E04782" w:rsidRDefault="00E04782" w:rsidP="00CC5195">
            <w:pPr>
              <w:spacing w:after="0" w:line="240" w:lineRule="auto"/>
              <w:jc w:val="center"/>
              <w:rPr>
                <w:rFonts w:ascii="Times New Roman" w:hAnsi="Times New Roman"/>
              </w:rPr>
            </w:pPr>
          </w:p>
        </w:tc>
        <w:tc>
          <w:tcPr>
            <w:tcW w:w="2340" w:type="dxa"/>
            <w:shd w:val="clear" w:color="auto" w:fill="auto"/>
            <w:tcPrChange w:id="284" w:author="Asus" w:date="2018-06-06T11:29:00Z">
              <w:tcPr>
                <w:tcW w:w="2340" w:type="dxa"/>
                <w:shd w:val="clear" w:color="auto" w:fill="auto"/>
              </w:tcPr>
            </w:tcPrChange>
          </w:tcPr>
          <w:p w:rsidR="00E04782" w:rsidRPr="00E04782" w:rsidRDefault="00E04782" w:rsidP="00CC5195">
            <w:pPr>
              <w:pStyle w:val="Default"/>
              <w:jc w:val="both"/>
              <w:rPr>
                <w:rFonts w:ascii="Times New Roman" w:hAnsi="Times New Roman" w:cs="Times New Roman"/>
                <w:sz w:val="22"/>
                <w:szCs w:val="22"/>
                <w:lang w:val="fil-PH"/>
              </w:rPr>
            </w:pPr>
          </w:p>
        </w:tc>
        <w:tc>
          <w:tcPr>
            <w:tcW w:w="1530" w:type="dxa"/>
            <w:tcPrChange w:id="285" w:author="Asus" w:date="2018-06-06T11:29:00Z">
              <w:tcPr>
                <w:tcW w:w="1530" w:type="dxa"/>
              </w:tcPr>
            </w:tcPrChange>
          </w:tcPr>
          <w:p w:rsidR="00E04782" w:rsidRPr="00E04782" w:rsidRDefault="00E04782" w:rsidP="00CC5195">
            <w:pPr>
              <w:pStyle w:val="Default"/>
              <w:jc w:val="both"/>
              <w:rPr>
                <w:rFonts w:ascii="Times New Roman" w:hAnsi="Times New Roman" w:cs="Times New Roman"/>
                <w:sz w:val="22"/>
                <w:szCs w:val="22"/>
                <w:lang w:val="fil-PH"/>
              </w:rPr>
            </w:pPr>
          </w:p>
        </w:tc>
      </w:tr>
      <w:tr w:rsidR="00E04782" w:rsidRPr="00E04782" w:rsidTr="00AA5781">
        <w:trPr>
          <w:trHeight w:val="350"/>
          <w:trPrChange w:id="286" w:author="Asus" w:date="2018-06-06T11:29:00Z">
            <w:trPr>
              <w:trHeight w:val="350"/>
            </w:trPr>
          </w:trPrChange>
        </w:trPr>
        <w:tc>
          <w:tcPr>
            <w:tcW w:w="3348" w:type="dxa"/>
            <w:tcPrChange w:id="287" w:author="Asus" w:date="2018-06-06T11:29:00Z">
              <w:tcPr>
                <w:tcW w:w="3528" w:type="dxa"/>
              </w:tcPr>
            </w:tcPrChange>
          </w:tcPr>
          <w:p w:rsidR="00E04782" w:rsidRPr="00E04782" w:rsidRDefault="00E04782" w:rsidP="00CC5195">
            <w:pPr>
              <w:pStyle w:val="NormalWeb"/>
              <w:spacing w:before="0" w:beforeAutospacing="0" w:after="0" w:afterAutospacing="0"/>
              <w:jc w:val="center"/>
              <w:rPr>
                <w:rStyle w:val="Strong"/>
                <w:iCs/>
              </w:rPr>
            </w:pPr>
          </w:p>
        </w:tc>
        <w:tc>
          <w:tcPr>
            <w:tcW w:w="4140" w:type="dxa"/>
            <w:gridSpan w:val="2"/>
            <w:tcPrChange w:id="288" w:author="Asus" w:date="2018-06-06T11:29:00Z">
              <w:tcPr>
                <w:tcW w:w="3960" w:type="dxa"/>
                <w:gridSpan w:val="2"/>
              </w:tcPr>
            </w:tcPrChange>
          </w:tcPr>
          <w:p w:rsidR="00E04782" w:rsidRPr="00E04782" w:rsidRDefault="00E04782" w:rsidP="00CC5195">
            <w:pPr>
              <w:spacing w:after="0" w:line="240" w:lineRule="auto"/>
              <w:jc w:val="center"/>
              <w:rPr>
                <w:rFonts w:ascii="Times New Roman" w:hAnsi="Times New Roman"/>
                <w:b/>
              </w:rPr>
            </w:pPr>
            <w:r w:rsidRPr="00E04782">
              <w:rPr>
                <w:rFonts w:ascii="Times New Roman" w:hAnsi="Times New Roman"/>
                <w:b/>
              </w:rPr>
              <w:t>ESSENTIAL UNDERSTANDING</w:t>
            </w:r>
          </w:p>
        </w:tc>
        <w:tc>
          <w:tcPr>
            <w:tcW w:w="1890" w:type="dxa"/>
            <w:tcPrChange w:id="289" w:author="Asus" w:date="2018-06-06T11:29:00Z">
              <w:tcPr>
                <w:tcW w:w="1890" w:type="dxa"/>
              </w:tcPr>
            </w:tcPrChange>
          </w:tcPr>
          <w:p w:rsidR="00E04782" w:rsidRPr="00E04782" w:rsidRDefault="00E04782" w:rsidP="00CC5195">
            <w:pPr>
              <w:pStyle w:val="NoSpacing"/>
              <w:jc w:val="center"/>
              <w:rPr>
                <w:rFonts w:ascii="Times New Roman" w:hAnsi="Times New Roman"/>
                <w:i/>
              </w:rPr>
            </w:pPr>
          </w:p>
        </w:tc>
        <w:tc>
          <w:tcPr>
            <w:tcW w:w="1620" w:type="dxa"/>
            <w:tcPrChange w:id="290" w:author="Asus" w:date="2018-06-06T11:29:00Z">
              <w:tcPr>
                <w:tcW w:w="1620" w:type="dxa"/>
              </w:tcPr>
            </w:tcPrChange>
          </w:tcPr>
          <w:p w:rsidR="00E04782" w:rsidRPr="00E04782" w:rsidRDefault="00E04782" w:rsidP="00CC5195">
            <w:pPr>
              <w:spacing w:after="0" w:line="240" w:lineRule="auto"/>
              <w:jc w:val="center"/>
              <w:rPr>
                <w:rFonts w:ascii="Times New Roman" w:hAnsi="Times New Roman"/>
              </w:rPr>
            </w:pPr>
          </w:p>
        </w:tc>
        <w:tc>
          <w:tcPr>
            <w:tcW w:w="2340" w:type="dxa"/>
            <w:shd w:val="clear" w:color="auto" w:fill="auto"/>
            <w:tcPrChange w:id="291" w:author="Asus" w:date="2018-06-06T11:29:00Z">
              <w:tcPr>
                <w:tcW w:w="2340" w:type="dxa"/>
                <w:shd w:val="clear" w:color="auto" w:fill="auto"/>
              </w:tcPr>
            </w:tcPrChange>
          </w:tcPr>
          <w:p w:rsidR="00E04782" w:rsidRPr="00E04782" w:rsidRDefault="00E04782" w:rsidP="00CC5195">
            <w:pPr>
              <w:pStyle w:val="Default"/>
              <w:jc w:val="both"/>
              <w:rPr>
                <w:rFonts w:ascii="Times New Roman" w:hAnsi="Times New Roman" w:cs="Times New Roman"/>
                <w:sz w:val="22"/>
                <w:szCs w:val="22"/>
                <w:lang w:val="fil-PH"/>
              </w:rPr>
            </w:pPr>
          </w:p>
        </w:tc>
        <w:tc>
          <w:tcPr>
            <w:tcW w:w="1530" w:type="dxa"/>
            <w:tcPrChange w:id="292" w:author="Asus" w:date="2018-06-06T11:29:00Z">
              <w:tcPr>
                <w:tcW w:w="1530" w:type="dxa"/>
              </w:tcPr>
            </w:tcPrChange>
          </w:tcPr>
          <w:p w:rsidR="00E04782" w:rsidRPr="00E04782" w:rsidRDefault="00E04782" w:rsidP="00CC5195">
            <w:pPr>
              <w:pStyle w:val="Default"/>
              <w:jc w:val="both"/>
              <w:rPr>
                <w:rFonts w:ascii="Times New Roman" w:hAnsi="Times New Roman" w:cs="Times New Roman"/>
                <w:sz w:val="22"/>
                <w:szCs w:val="22"/>
                <w:lang w:val="fil-PH"/>
              </w:rPr>
            </w:pPr>
          </w:p>
        </w:tc>
      </w:tr>
      <w:tr w:rsidR="00E04782" w:rsidRPr="00E04782" w:rsidTr="00AA5781">
        <w:trPr>
          <w:trHeight w:val="350"/>
          <w:trPrChange w:id="293" w:author="Asus" w:date="2018-06-06T11:29:00Z">
            <w:trPr>
              <w:trHeight w:val="350"/>
            </w:trPr>
          </w:trPrChange>
        </w:trPr>
        <w:tc>
          <w:tcPr>
            <w:tcW w:w="3348" w:type="dxa"/>
            <w:tcPrChange w:id="294" w:author="Asus" w:date="2018-06-06T11:29:00Z">
              <w:tcPr>
                <w:tcW w:w="3528" w:type="dxa"/>
              </w:tcPr>
            </w:tcPrChange>
          </w:tcPr>
          <w:p w:rsidR="00E04782" w:rsidRPr="00E04782" w:rsidRDefault="00E04782" w:rsidP="00CC5195">
            <w:pPr>
              <w:pStyle w:val="NormalWeb"/>
              <w:spacing w:before="0" w:beforeAutospacing="0" w:after="0" w:afterAutospacing="0"/>
              <w:jc w:val="center"/>
              <w:rPr>
                <w:rStyle w:val="Strong"/>
                <w:iCs/>
              </w:rPr>
            </w:pPr>
          </w:p>
        </w:tc>
        <w:tc>
          <w:tcPr>
            <w:tcW w:w="4140" w:type="dxa"/>
            <w:gridSpan w:val="2"/>
            <w:tcPrChange w:id="295" w:author="Asus" w:date="2018-06-06T11:29:00Z">
              <w:tcPr>
                <w:tcW w:w="3960" w:type="dxa"/>
                <w:gridSpan w:val="2"/>
              </w:tcPr>
            </w:tcPrChange>
          </w:tcPr>
          <w:p w:rsidR="00E04782" w:rsidRPr="00E04782" w:rsidRDefault="00E04782" w:rsidP="00CC5195">
            <w:pPr>
              <w:spacing w:after="0" w:line="240" w:lineRule="auto"/>
              <w:jc w:val="both"/>
              <w:rPr>
                <w:rFonts w:ascii="Times New Roman" w:hAnsi="Times New Roman"/>
              </w:rPr>
            </w:pPr>
            <w:r w:rsidRPr="00E04782">
              <w:rPr>
                <w:rFonts w:ascii="Times New Roman" w:hAnsi="Times New Roman"/>
              </w:rPr>
              <w:t>Students will understand that…</w:t>
            </w:r>
          </w:p>
          <w:p w:rsidR="00E04782" w:rsidRPr="00E04782" w:rsidRDefault="00E04782" w:rsidP="00CC5195">
            <w:pPr>
              <w:spacing w:after="0" w:line="240" w:lineRule="auto"/>
              <w:jc w:val="both"/>
              <w:rPr>
                <w:rFonts w:ascii="Times New Roman" w:hAnsi="Times New Roman"/>
              </w:rPr>
            </w:pPr>
          </w:p>
          <w:p w:rsidR="00E04782" w:rsidRPr="00E04782" w:rsidRDefault="00E04782" w:rsidP="00CC5195">
            <w:pPr>
              <w:numPr>
                <w:ilvl w:val="0"/>
                <w:numId w:val="12"/>
              </w:numPr>
              <w:spacing w:after="0" w:line="240" w:lineRule="auto"/>
              <w:jc w:val="both"/>
              <w:rPr>
                <w:rFonts w:ascii="Times New Roman" w:hAnsi="Times New Roman"/>
              </w:rPr>
            </w:pPr>
            <w:proofErr w:type="gramStart"/>
            <w:r w:rsidRPr="00E04782">
              <w:rPr>
                <w:rFonts w:ascii="Times New Roman" w:hAnsi="Times New Roman"/>
              </w:rPr>
              <w:t>literature</w:t>
            </w:r>
            <w:proofErr w:type="gramEnd"/>
            <w:r w:rsidRPr="00E04782">
              <w:rPr>
                <w:rFonts w:ascii="Times New Roman" w:hAnsi="Times New Roman"/>
              </w:rPr>
              <w:t xml:space="preserve"> is a means of understanding the human being and the force/s he has to contend with. It is also an enduring expression of significant human experiences in words well- chosen and arranged.</w:t>
            </w:r>
          </w:p>
          <w:p w:rsidR="00E04782" w:rsidRPr="00E04782" w:rsidRDefault="00E04782" w:rsidP="00CC5195">
            <w:pPr>
              <w:spacing w:after="0" w:line="240" w:lineRule="auto"/>
              <w:jc w:val="both"/>
              <w:rPr>
                <w:rFonts w:ascii="Times New Roman" w:hAnsi="Times New Roman"/>
              </w:rPr>
            </w:pPr>
          </w:p>
          <w:p w:rsidR="00E04782" w:rsidRPr="00E04782" w:rsidRDefault="00E04782" w:rsidP="00CC5195">
            <w:pPr>
              <w:numPr>
                <w:ilvl w:val="0"/>
                <w:numId w:val="12"/>
              </w:numPr>
              <w:spacing w:after="0" w:line="240" w:lineRule="auto"/>
              <w:jc w:val="both"/>
              <w:rPr>
                <w:rFonts w:ascii="Times New Roman" w:hAnsi="Times New Roman"/>
              </w:rPr>
            </w:pPr>
            <w:proofErr w:type="gramStart"/>
            <w:r w:rsidRPr="00E04782">
              <w:rPr>
                <w:rFonts w:ascii="Times New Roman" w:hAnsi="Times New Roman"/>
              </w:rPr>
              <w:t>the</w:t>
            </w:r>
            <w:proofErr w:type="gramEnd"/>
            <w:r w:rsidRPr="00E04782">
              <w:rPr>
                <w:rFonts w:ascii="Times New Roman" w:hAnsi="Times New Roman"/>
              </w:rPr>
              <w:t xml:space="preserve"> effective way of understanding and appreciating literary texts is by utilizing variety of reading techniques  and recognizing multiple meaning of words.</w:t>
            </w:r>
          </w:p>
          <w:p w:rsidR="00E04782" w:rsidRPr="00E04782" w:rsidRDefault="00E04782" w:rsidP="00CC5195">
            <w:pPr>
              <w:spacing w:after="0" w:line="240" w:lineRule="auto"/>
              <w:ind w:left="720"/>
              <w:jc w:val="both"/>
              <w:rPr>
                <w:rFonts w:ascii="Times New Roman" w:hAnsi="Times New Roman"/>
              </w:rPr>
            </w:pPr>
          </w:p>
          <w:p w:rsidR="00E04782" w:rsidRPr="00E04782" w:rsidRDefault="00E04782" w:rsidP="00CC5195">
            <w:pPr>
              <w:numPr>
                <w:ilvl w:val="0"/>
                <w:numId w:val="12"/>
              </w:numPr>
              <w:spacing w:after="0" w:line="240" w:lineRule="auto"/>
              <w:jc w:val="both"/>
              <w:rPr>
                <w:rFonts w:ascii="Times New Roman" w:hAnsi="Times New Roman"/>
                <w:b/>
              </w:rPr>
            </w:pPr>
            <w:proofErr w:type="gramStart"/>
            <w:r w:rsidRPr="00E04782">
              <w:rPr>
                <w:rFonts w:ascii="Times New Roman" w:hAnsi="Times New Roman"/>
              </w:rPr>
              <w:t>the</w:t>
            </w:r>
            <w:proofErr w:type="gramEnd"/>
            <w:r w:rsidRPr="00E04782">
              <w:rPr>
                <w:rFonts w:ascii="Times New Roman" w:hAnsi="Times New Roman"/>
              </w:rPr>
              <w:t xml:space="preserve"> most effective way of composing and expressing one’s thought and idea is by observing the correct grammatical structures of  English and  the use of appropriate </w:t>
            </w:r>
            <w:r w:rsidRPr="00E04782">
              <w:rPr>
                <w:rFonts w:ascii="Times New Roman" w:hAnsi="Times New Roman"/>
              </w:rPr>
              <w:lastRenderedPageBreak/>
              <w:t>prosodic features, stance, and behavior.</w:t>
            </w:r>
          </w:p>
          <w:p w:rsidR="00E04782" w:rsidRPr="00E04782" w:rsidRDefault="00E04782" w:rsidP="00CC5195">
            <w:pPr>
              <w:spacing w:after="0" w:line="240" w:lineRule="auto"/>
              <w:ind w:left="720"/>
              <w:jc w:val="both"/>
              <w:rPr>
                <w:rFonts w:ascii="Times New Roman" w:hAnsi="Times New Roman"/>
                <w:b/>
              </w:rPr>
            </w:pPr>
          </w:p>
        </w:tc>
        <w:tc>
          <w:tcPr>
            <w:tcW w:w="1890" w:type="dxa"/>
            <w:tcPrChange w:id="296" w:author="Asus" w:date="2018-06-06T11:29:00Z">
              <w:tcPr>
                <w:tcW w:w="1890" w:type="dxa"/>
              </w:tcPr>
            </w:tcPrChange>
          </w:tcPr>
          <w:p w:rsidR="00E04782" w:rsidRPr="00E04782" w:rsidRDefault="00E04782" w:rsidP="00CC5195">
            <w:pPr>
              <w:pStyle w:val="NoSpacing"/>
              <w:jc w:val="center"/>
              <w:rPr>
                <w:rFonts w:ascii="Times New Roman" w:hAnsi="Times New Roman"/>
                <w:i/>
              </w:rPr>
            </w:pPr>
          </w:p>
        </w:tc>
        <w:tc>
          <w:tcPr>
            <w:tcW w:w="1620" w:type="dxa"/>
            <w:tcPrChange w:id="297" w:author="Asus" w:date="2018-06-06T11:29:00Z">
              <w:tcPr>
                <w:tcW w:w="1620" w:type="dxa"/>
              </w:tcPr>
            </w:tcPrChange>
          </w:tcPr>
          <w:p w:rsidR="00E04782" w:rsidRPr="00E04782" w:rsidRDefault="00E04782" w:rsidP="00CC5195">
            <w:pPr>
              <w:spacing w:after="0" w:line="240" w:lineRule="auto"/>
              <w:jc w:val="center"/>
              <w:rPr>
                <w:rFonts w:ascii="Times New Roman" w:hAnsi="Times New Roman"/>
              </w:rPr>
            </w:pPr>
          </w:p>
        </w:tc>
        <w:tc>
          <w:tcPr>
            <w:tcW w:w="2340" w:type="dxa"/>
            <w:shd w:val="clear" w:color="auto" w:fill="auto"/>
            <w:tcPrChange w:id="298" w:author="Asus" w:date="2018-06-06T11:29:00Z">
              <w:tcPr>
                <w:tcW w:w="2340" w:type="dxa"/>
                <w:shd w:val="clear" w:color="auto" w:fill="auto"/>
              </w:tcPr>
            </w:tcPrChange>
          </w:tcPr>
          <w:p w:rsidR="00E04782" w:rsidRPr="00E04782" w:rsidRDefault="00E04782" w:rsidP="00CC5195">
            <w:pPr>
              <w:pStyle w:val="Default"/>
              <w:jc w:val="both"/>
              <w:rPr>
                <w:rFonts w:ascii="Times New Roman" w:hAnsi="Times New Roman" w:cs="Times New Roman"/>
                <w:sz w:val="22"/>
                <w:szCs w:val="22"/>
                <w:lang w:val="fil-PH"/>
              </w:rPr>
            </w:pPr>
          </w:p>
        </w:tc>
        <w:tc>
          <w:tcPr>
            <w:tcW w:w="1530" w:type="dxa"/>
            <w:tcPrChange w:id="299" w:author="Asus" w:date="2018-06-06T11:29:00Z">
              <w:tcPr>
                <w:tcW w:w="1530" w:type="dxa"/>
              </w:tcPr>
            </w:tcPrChange>
          </w:tcPr>
          <w:p w:rsidR="00E04782" w:rsidRPr="00E04782" w:rsidRDefault="00E04782" w:rsidP="00CC5195">
            <w:pPr>
              <w:pStyle w:val="Default"/>
              <w:jc w:val="both"/>
              <w:rPr>
                <w:rFonts w:ascii="Times New Roman" w:hAnsi="Times New Roman" w:cs="Times New Roman"/>
                <w:sz w:val="22"/>
                <w:szCs w:val="22"/>
                <w:lang w:val="fil-PH"/>
              </w:rPr>
            </w:pPr>
          </w:p>
        </w:tc>
      </w:tr>
      <w:tr w:rsidR="00E04782" w:rsidRPr="00E04782" w:rsidTr="00AA5781">
        <w:trPr>
          <w:trHeight w:val="350"/>
          <w:trPrChange w:id="300" w:author="Asus" w:date="2018-06-06T11:29:00Z">
            <w:trPr>
              <w:trHeight w:val="350"/>
            </w:trPr>
          </w:trPrChange>
        </w:trPr>
        <w:tc>
          <w:tcPr>
            <w:tcW w:w="3348" w:type="dxa"/>
            <w:tcPrChange w:id="301" w:author="Asus" w:date="2018-06-06T11:29:00Z">
              <w:tcPr>
                <w:tcW w:w="3528" w:type="dxa"/>
              </w:tcPr>
            </w:tcPrChange>
          </w:tcPr>
          <w:p w:rsidR="00E04782" w:rsidRPr="00E04782" w:rsidRDefault="00E04782" w:rsidP="00CC5195">
            <w:pPr>
              <w:pStyle w:val="NormalWeb"/>
              <w:spacing w:before="0" w:beforeAutospacing="0" w:after="0" w:afterAutospacing="0"/>
              <w:jc w:val="center"/>
              <w:rPr>
                <w:rStyle w:val="Strong"/>
                <w:iCs/>
              </w:rPr>
            </w:pPr>
          </w:p>
        </w:tc>
        <w:tc>
          <w:tcPr>
            <w:tcW w:w="4140" w:type="dxa"/>
            <w:gridSpan w:val="2"/>
            <w:tcPrChange w:id="302" w:author="Asus" w:date="2018-06-06T11:29:00Z">
              <w:tcPr>
                <w:tcW w:w="3960" w:type="dxa"/>
                <w:gridSpan w:val="2"/>
              </w:tcPr>
            </w:tcPrChange>
          </w:tcPr>
          <w:p w:rsidR="00E04782" w:rsidRPr="00E04782" w:rsidRDefault="00E04782" w:rsidP="00CC5195">
            <w:pPr>
              <w:spacing w:after="0" w:line="240" w:lineRule="auto"/>
              <w:jc w:val="center"/>
              <w:rPr>
                <w:rFonts w:ascii="Times New Roman" w:hAnsi="Times New Roman"/>
                <w:b/>
              </w:rPr>
            </w:pPr>
            <w:r w:rsidRPr="00E04782">
              <w:rPr>
                <w:rFonts w:ascii="Times New Roman" w:hAnsi="Times New Roman"/>
                <w:b/>
              </w:rPr>
              <w:t>ESSENTIAL QUESTIONS</w:t>
            </w:r>
          </w:p>
        </w:tc>
        <w:tc>
          <w:tcPr>
            <w:tcW w:w="1890" w:type="dxa"/>
            <w:tcPrChange w:id="303" w:author="Asus" w:date="2018-06-06T11:29:00Z">
              <w:tcPr>
                <w:tcW w:w="1890" w:type="dxa"/>
              </w:tcPr>
            </w:tcPrChange>
          </w:tcPr>
          <w:p w:rsidR="00E04782" w:rsidRPr="00E04782" w:rsidRDefault="00E04782" w:rsidP="00CC5195">
            <w:pPr>
              <w:pStyle w:val="NoSpacing"/>
              <w:jc w:val="center"/>
              <w:rPr>
                <w:rFonts w:ascii="Times New Roman" w:hAnsi="Times New Roman"/>
                <w:i/>
              </w:rPr>
            </w:pPr>
          </w:p>
        </w:tc>
        <w:tc>
          <w:tcPr>
            <w:tcW w:w="1620" w:type="dxa"/>
            <w:tcPrChange w:id="304" w:author="Asus" w:date="2018-06-06T11:29:00Z">
              <w:tcPr>
                <w:tcW w:w="1620" w:type="dxa"/>
              </w:tcPr>
            </w:tcPrChange>
          </w:tcPr>
          <w:p w:rsidR="00E04782" w:rsidRPr="00E04782" w:rsidRDefault="00E04782" w:rsidP="00CC5195">
            <w:pPr>
              <w:spacing w:after="0" w:line="240" w:lineRule="auto"/>
              <w:jc w:val="center"/>
              <w:rPr>
                <w:rFonts w:ascii="Times New Roman" w:hAnsi="Times New Roman"/>
              </w:rPr>
            </w:pPr>
          </w:p>
        </w:tc>
        <w:tc>
          <w:tcPr>
            <w:tcW w:w="2340" w:type="dxa"/>
            <w:shd w:val="clear" w:color="auto" w:fill="auto"/>
            <w:tcPrChange w:id="305" w:author="Asus" w:date="2018-06-06T11:29:00Z">
              <w:tcPr>
                <w:tcW w:w="2340" w:type="dxa"/>
                <w:shd w:val="clear" w:color="auto" w:fill="auto"/>
              </w:tcPr>
            </w:tcPrChange>
          </w:tcPr>
          <w:p w:rsidR="00E04782" w:rsidRPr="00E04782" w:rsidRDefault="00E04782" w:rsidP="00CC5195">
            <w:pPr>
              <w:pStyle w:val="Default"/>
              <w:jc w:val="both"/>
              <w:rPr>
                <w:rFonts w:ascii="Times New Roman" w:hAnsi="Times New Roman" w:cs="Times New Roman"/>
                <w:sz w:val="22"/>
                <w:szCs w:val="22"/>
                <w:lang w:val="fil-PH"/>
              </w:rPr>
            </w:pPr>
          </w:p>
        </w:tc>
        <w:tc>
          <w:tcPr>
            <w:tcW w:w="1530" w:type="dxa"/>
            <w:tcPrChange w:id="306" w:author="Asus" w:date="2018-06-06T11:29:00Z">
              <w:tcPr>
                <w:tcW w:w="1530" w:type="dxa"/>
              </w:tcPr>
            </w:tcPrChange>
          </w:tcPr>
          <w:p w:rsidR="00E04782" w:rsidRPr="00E04782" w:rsidRDefault="00E04782" w:rsidP="00CC5195">
            <w:pPr>
              <w:pStyle w:val="Default"/>
              <w:jc w:val="both"/>
              <w:rPr>
                <w:rFonts w:ascii="Times New Roman" w:hAnsi="Times New Roman" w:cs="Times New Roman"/>
                <w:sz w:val="22"/>
                <w:szCs w:val="22"/>
                <w:lang w:val="fil-PH"/>
              </w:rPr>
            </w:pPr>
          </w:p>
        </w:tc>
      </w:tr>
      <w:tr w:rsidR="00E04782" w:rsidRPr="00E04782" w:rsidTr="00AA5781">
        <w:trPr>
          <w:trHeight w:val="350"/>
          <w:trPrChange w:id="307" w:author="Asus" w:date="2018-06-06T11:29:00Z">
            <w:trPr>
              <w:trHeight w:val="350"/>
            </w:trPr>
          </w:trPrChange>
        </w:trPr>
        <w:tc>
          <w:tcPr>
            <w:tcW w:w="3348" w:type="dxa"/>
            <w:tcPrChange w:id="308" w:author="Asus" w:date="2018-06-06T11:29:00Z">
              <w:tcPr>
                <w:tcW w:w="3528" w:type="dxa"/>
              </w:tcPr>
            </w:tcPrChange>
          </w:tcPr>
          <w:p w:rsidR="00E04782" w:rsidRPr="00E04782" w:rsidRDefault="00E04782" w:rsidP="00CC5195">
            <w:pPr>
              <w:pStyle w:val="NormalWeb"/>
              <w:spacing w:before="0" w:beforeAutospacing="0" w:after="0" w:afterAutospacing="0"/>
              <w:jc w:val="center"/>
              <w:rPr>
                <w:rStyle w:val="Strong"/>
                <w:iCs/>
              </w:rPr>
            </w:pPr>
          </w:p>
          <w:p w:rsidR="00E04782" w:rsidRPr="00E04782" w:rsidRDefault="00E04782" w:rsidP="00CC5195">
            <w:pPr>
              <w:pStyle w:val="NormalWeb"/>
              <w:spacing w:before="0" w:beforeAutospacing="0" w:after="0" w:afterAutospacing="0"/>
              <w:jc w:val="center"/>
              <w:rPr>
                <w:rStyle w:val="Strong"/>
                <w:iCs/>
              </w:rPr>
            </w:pPr>
          </w:p>
          <w:p w:rsidR="00E04782" w:rsidRPr="00E04782" w:rsidRDefault="00E04782" w:rsidP="00CC5195">
            <w:pPr>
              <w:pStyle w:val="NormalWeb"/>
              <w:spacing w:before="0" w:beforeAutospacing="0" w:after="0" w:afterAutospacing="0"/>
              <w:jc w:val="center"/>
              <w:rPr>
                <w:rStyle w:val="Strong"/>
                <w:iCs/>
              </w:rPr>
            </w:pPr>
          </w:p>
          <w:p w:rsidR="00E04782" w:rsidRPr="00E04782" w:rsidRDefault="00E04782" w:rsidP="00CC5195">
            <w:pPr>
              <w:pStyle w:val="NormalWeb"/>
              <w:spacing w:before="0" w:beforeAutospacing="0" w:after="0" w:afterAutospacing="0"/>
              <w:jc w:val="center"/>
              <w:rPr>
                <w:rStyle w:val="Strong"/>
                <w:iCs/>
              </w:rPr>
            </w:pPr>
          </w:p>
        </w:tc>
        <w:tc>
          <w:tcPr>
            <w:tcW w:w="4140" w:type="dxa"/>
            <w:gridSpan w:val="2"/>
            <w:tcPrChange w:id="309" w:author="Asus" w:date="2018-06-06T11:29:00Z">
              <w:tcPr>
                <w:tcW w:w="3960" w:type="dxa"/>
                <w:gridSpan w:val="2"/>
              </w:tcPr>
            </w:tcPrChange>
          </w:tcPr>
          <w:p w:rsidR="00E04782" w:rsidRPr="00E04782" w:rsidRDefault="00E04782" w:rsidP="00CC5195">
            <w:pPr>
              <w:numPr>
                <w:ilvl w:val="0"/>
                <w:numId w:val="12"/>
              </w:numPr>
              <w:spacing w:after="0" w:line="240" w:lineRule="auto"/>
              <w:jc w:val="both"/>
              <w:rPr>
                <w:rFonts w:ascii="Times New Roman" w:hAnsi="Times New Roman"/>
              </w:rPr>
            </w:pPr>
            <w:r w:rsidRPr="00E04782">
              <w:rPr>
                <w:rFonts w:ascii="Times New Roman" w:hAnsi="Times New Roman"/>
              </w:rPr>
              <w:t>How does literature help you understand people and culture?</w:t>
            </w:r>
          </w:p>
          <w:p w:rsidR="00E04782" w:rsidRPr="00E04782" w:rsidRDefault="00E04782" w:rsidP="00CC5195">
            <w:pPr>
              <w:spacing w:after="0" w:line="240" w:lineRule="auto"/>
              <w:ind w:left="720"/>
              <w:jc w:val="both"/>
              <w:rPr>
                <w:rFonts w:ascii="Times New Roman" w:hAnsi="Times New Roman"/>
              </w:rPr>
            </w:pPr>
          </w:p>
          <w:p w:rsidR="00E04782" w:rsidRPr="00E04782" w:rsidRDefault="00E04782" w:rsidP="00CC5195">
            <w:pPr>
              <w:numPr>
                <w:ilvl w:val="0"/>
                <w:numId w:val="12"/>
              </w:numPr>
              <w:spacing w:after="0" w:line="240" w:lineRule="auto"/>
              <w:jc w:val="both"/>
              <w:rPr>
                <w:rFonts w:ascii="Times New Roman" w:hAnsi="Times New Roman"/>
              </w:rPr>
            </w:pPr>
            <w:r w:rsidRPr="00E04782">
              <w:rPr>
                <w:rFonts w:ascii="Times New Roman" w:hAnsi="Times New Roman"/>
              </w:rPr>
              <w:t>What are the benefits of using variety of reading techniques in understanding literary texts?</w:t>
            </w:r>
          </w:p>
          <w:p w:rsidR="00E04782" w:rsidRPr="00E04782" w:rsidRDefault="00E04782" w:rsidP="00CC5195">
            <w:pPr>
              <w:spacing w:after="0" w:line="240" w:lineRule="auto"/>
              <w:ind w:left="720"/>
              <w:jc w:val="both"/>
              <w:rPr>
                <w:rFonts w:ascii="Times New Roman" w:hAnsi="Times New Roman"/>
              </w:rPr>
            </w:pPr>
          </w:p>
          <w:p w:rsidR="00E04782" w:rsidRPr="00E04782" w:rsidRDefault="00E04782" w:rsidP="00CC5195">
            <w:pPr>
              <w:numPr>
                <w:ilvl w:val="0"/>
                <w:numId w:val="12"/>
              </w:numPr>
              <w:spacing w:after="0" w:line="240" w:lineRule="auto"/>
              <w:jc w:val="both"/>
              <w:rPr>
                <w:rFonts w:ascii="Times New Roman" w:hAnsi="Times New Roman"/>
                <w:b/>
              </w:rPr>
            </w:pPr>
            <w:r w:rsidRPr="00E04782">
              <w:rPr>
                <w:rFonts w:ascii="Times New Roman" w:hAnsi="Times New Roman"/>
              </w:rPr>
              <w:t xml:space="preserve">What are the ways need to observe in composing and delivering </w:t>
            </w:r>
            <w:proofErr w:type="gramStart"/>
            <w:r w:rsidRPr="00E04782">
              <w:rPr>
                <w:rFonts w:ascii="Times New Roman" w:hAnsi="Times New Roman"/>
              </w:rPr>
              <w:t>an effective</w:t>
            </w:r>
            <w:proofErr w:type="gramEnd"/>
            <w:r w:rsidRPr="00E04782">
              <w:rPr>
                <w:rFonts w:ascii="Times New Roman" w:hAnsi="Times New Roman"/>
              </w:rPr>
              <w:t xml:space="preserve"> paragraph writing?</w:t>
            </w:r>
          </w:p>
          <w:p w:rsidR="00E04782" w:rsidRPr="00E04782" w:rsidRDefault="00E04782" w:rsidP="00CC5195">
            <w:pPr>
              <w:spacing w:after="0" w:line="240" w:lineRule="auto"/>
              <w:ind w:left="720"/>
              <w:jc w:val="both"/>
              <w:rPr>
                <w:rFonts w:ascii="Times New Roman" w:hAnsi="Times New Roman"/>
                <w:b/>
              </w:rPr>
            </w:pPr>
          </w:p>
        </w:tc>
        <w:tc>
          <w:tcPr>
            <w:tcW w:w="1890" w:type="dxa"/>
            <w:tcPrChange w:id="310" w:author="Asus" w:date="2018-06-06T11:29:00Z">
              <w:tcPr>
                <w:tcW w:w="1890" w:type="dxa"/>
              </w:tcPr>
            </w:tcPrChange>
          </w:tcPr>
          <w:p w:rsidR="00E04782" w:rsidRPr="00E04782" w:rsidRDefault="00E04782" w:rsidP="00CC5195">
            <w:pPr>
              <w:pStyle w:val="NoSpacing"/>
              <w:jc w:val="center"/>
              <w:rPr>
                <w:rFonts w:ascii="Times New Roman" w:hAnsi="Times New Roman"/>
                <w:i/>
              </w:rPr>
            </w:pPr>
          </w:p>
        </w:tc>
        <w:tc>
          <w:tcPr>
            <w:tcW w:w="1620" w:type="dxa"/>
            <w:tcPrChange w:id="311" w:author="Asus" w:date="2018-06-06T11:29:00Z">
              <w:tcPr>
                <w:tcW w:w="1620" w:type="dxa"/>
              </w:tcPr>
            </w:tcPrChange>
          </w:tcPr>
          <w:p w:rsidR="00E04782" w:rsidRPr="00E04782" w:rsidRDefault="00E04782" w:rsidP="00CC5195">
            <w:pPr>
              <w:spacing w:after="0" w:line="240" w:lineRule="auto"/>
              <w:jc w:val="center"/>
              <w:rPr>
                <w:rFonts w:ascii="Times New Roman" w:hAnsi="Times New Roman"/>
              </w:rPr>
            </w:pPr>
          </w:p>
        </w:tc>
        <w:tc>
          <w:tcPr>
            <w:tcW w:w="2340" w:type="dxa"/>
            <w:shd w:val="clear" w:color="auto" w:fill="auto"/>
            <w:tcPrChange w:id="312" w:author="Asus" w:date="2018-06-06T11:29:00Z">
              <w:tcPr>
                <w:tcW w:w="2340" w:type="dxa"/>
                <w:shd w:val="clear" w:color="auto" w:fill="auto"/>
              </w:tcPr>
            </w:tcPrChange>
          </w:tcPr>
          <w:p w:rsidR="00E04782" w:rsidRPr="00E04782" w:rsidRDefault="00E04782" w:rsidP="00CC5195">
            <w:pPr>
              <w:pStyle w:val="Default"/>
              <w:jc w:val="both"/>
              <w:rPr>
                <w:rFonts w:ascii="Times New Roman" w:hAnsi="Times New Roman" w:cs="Times New Roman"/>
                <w:sz w:val="22"/>
                <w:szCs w:val="22"/>
                <w:lang w:val="fil-PH"/>
              </w:rPr>
            </w:pPr>
          </w:p>
        </w:tc>
        <w:tc>
          <w:tcPr>
            <w:tcW w:w="1530" w:type="dxa"/>
            <w:tcPrChange w:id="313" w:author="Asus" w:date="2018-06-06T11:29:00Z">
              <w:tcPr>
                <w:tcW w:w="1530" w:type="dxa"/>
              </w:tcPr>
            </w:tcPrChange>
          </w:tcPr>
          <w:p w:rsidR="00E04782" w:rsidRPr="00E04782" w:rsidRDefault="00E04782" w:rsidP="00CC5195">
            <w:pPr>
              <w:pStyle w:val="Default"/>
              <w:jc w:val="both"/>
              <w:rPr>
                <w:rFonts w:ascii="Times New Roman" w:hAnsi="Times New Roman" w:cs="Times New Roman"/>
                <w:sz w:val="22"/>
                <w:szCs w:val="22"/>
                <w:lang w:val="fil-PH"/>
              </w:rPr>
            </w:pPr>
          </w:p>
        </w:tc>
      </w:tr>
    </w:tbl>
    <w:p w:rsidR="00E04782" w:rsidRPr="00E04782" w:rsidRDefault="00E04782" w:rsidP="00E04782">
      <w:pPr>
        <w:spacing w:after="0"/>
        <w:rPr>
          <w:rFonts w:ascii="Times New Roman" w:hAnsi="Times New Roman"/>
        </w:rPr>
      </w:pPr>
    </w:p>
    <w:p w:rsidR="00E04782" w:rsidRPr="00E04782" w:rsidRDefault="00E04782" w:rsidP="00E04782">
      <w:pPr>
        <w:spacing w:after="0"/>
        <w:ind w:left="-90"/>
        <w:rPr>
          <w:rFonts w:ascii="Times New Roman" w:hAnsi="Times New Roman"/>
        </w:rPr>
      </w:pPr>
      <w:r w:rsidRPr="00E04782">
        <w:rPr>
          <w:rFonts w:ascii="Times New Roman" w:hAnsi="Times New Roman"/>
        </w:rPr>
        <w:t>Prepared by:</w:t>
      </w:r>
    </w:p>
    <w:p w:rsidR="00E04782" w:rsidRPr="00E04782" w:rsidRDefault="00E04782" w:rsidP="00E04782">
      <w:pPr>
        <w:spacing w:after="0"/>
        <w:ind w:left="-90"/>
        <w:rPr>
          <w:rFonts w:ascii="Times New Roman" w:hAnsi="Times New Roman"/>
        </w:rPr>
      </w:pPr>
    </w:p>
    <w:p w:rsidR="00E04782" w:rsidRPr="00E04782" w:rsidRDefault="00E04782" w:rsidP="00E04782">
      <w:pPr>
        <w:spacing w:after="0"/>
        <w:ind w:left="-90"/>
        <w:rPr>
          <w:rFonts w:ascii="Times New Roman" w:hAnsi="Times New Roman"/>
          <w:b/>
        </w:rPr>
      </w:pPr>
      <w:r w:rsidRPr="00E04782">
        <w:rPr>
          <w:rFonts w:ascii="Times New Roman" w:hAnsi="Times New Roman"/>
          <w:b/>
        </w:rPr>
        <w:t>Mr. John Arvin U. Novales</w:t>
      </w:r>
      <w:r w:rsidRPr="00E04782">
        <w:rPr>
          <w:rFonts w:ascii="Times New Roman" w:hAnsi="Times New Roman"/>
          <w:b/>
        </w:rPr>
        <w:tab/>
      </w:r>
      <w:r w:rsidRPr="00E04782">
        <w:rPr>
          <w:rFonts w:ascii="Times New Roman" w:hAnsi="Times New Roman"/>
          <w:b/>
        </w:rPr>
        <w:tab/>
      </w:r>
      <w:r w:rsidRPr="00E04782">
        <w:rPr>
          <w:rFonts w:ascii="Times New Roman" w:hAnsi="Times New Roman"/>
          <w:b/>
        </w:rPr>
        <w:tab/>
      </w:r>
      <w:r w:rsidRPr="00E04782">
        <w:rPr>
          <w:rFonts w:ascii="Times New Roman" w:hAnsi="Times New Roman"/>
          <w:b/>
        </w:rPr>
        <w:tab/>
      </w:r>
      <w:r w:rsidRPr="00E04782">
        <w:rPr>
          <w:rFonts w:ascii="Times New Roman" w:hAnsi="Times New Roman"/>
          <w:b/>
        </w:rPr>
        <w:tab/>
      </w:r>
      <w:r w:rsidRPr="00E04782">
        <w:rPr>
          <w:rFonts w:ascii="Times New Roman" w:hAnsi="Times New Roman"/>
          <w:b/>
        </w:rPr>
        <w:tab/>
        <w:t xml:space="preserve">Mrs. </w:t>
      </w:r>
      <w:proofErr w:type="spellStart"/>
      <w:r w:rsidRPr="00E04782">
        <w:rPr>
          <w:rFonts w:ascii="Times New Roman" w:hAnsi="Times New Roman"/>
          <w:b/>
        </w:rPr>
        <w:t>Obdulia</w:t>
      </w:r>
      <w:proofErr w:type="spellEnd"/>
      <w:r w:rsidRPr="00E04782">
        <w:rPr>
          <w:rFonts w:ascii="Times New Roman" w:hAnsi="Times New Roman"/>
          <w:b/>
        </w:rPr>
        <w:t xml:space="preserve"> Concepcion B. Reyes</w:t>
      </w:r>
    </w:p>
    <w:p w:rsidR="00E04782" w:rsidRPr="00447CB9" w:rsidRDefault="00E04782" w:rsidP="00E04782">
      <w:pPr>
        <w:spacing w:after="0"/>
        <w:ind w:left="-90"/>
        <w:rPr>
          <w:rFonts w:ascii="Times New Roman" w:hAnsi="Times New Roman"/>
        </w:rPr>
      </w:pPr>
      <w:r w:rsidRPr="00447CB9">
        <w:rPr>
          <w:rFonts w:ascii="Times New Roman" w:hAnsi="Times New Roman"/>
        </w:rPr>
        <w:t>English 8</w:t>
      </w:r>
      <w:r w:rsidRPr="00447CB9">
        <w:rPr>
          <w:rFonts w:ascii="Times New Roman" w:hAnsi="Times New Roman"/>
        </w:rPr>
        <w:tab/>
      </w:r>
      <w:r w:rsidRPr="00447CB9">
        <w:rPr>
          <w:rFonts w:ascii="Times New Roman" w:hAnsi="Times New Roman"/>
        </w:rPr>
        <w:tab/>
      </w:r>
      <w:r w:rsidRPr="00447CB9">
        <w:rPr>
          <w:rFonts w:ascii="Times New Roman" w:hAnsi="Times New Roman"/>
        </w:rPr>
        <w:tab/>
      </w:r>
      <w:r w:rsidRPr="00447CB9">
        <w:rPr>
          <w:rFonts w:ascii="Times New Roman" w:hAnsi="Times New Roman"/>
        </w:rPr>
        <w:tab/>
      </w:r>
      <w:r w:rsidRPr="00447CB9">
        <w:rPr>
          <w:rFonts w:ascii="Times New Roman" w:hAnsi="Times New Roman"/>
        </w:rPr>
        <w:tab/>
      </w:r>
      <w:r w:rsidRPr="00447CB9">
        <w:rPr>
          <w:rFonts w:ascii="Times New Roman" w:hAnsi="Times New Roman"/>
        </w:rPr>
        <w:tab/>
      </w:r>
      <w:r w:rsidRPr="00447CB9">
        <w:rPr>
          <w:rFonts w:ascii="Times New Roman" w:hAnsi="Times New Roman"/>
        </w:rPr>
        <w:tab/>
      </w:r>
      <w:r w:rsidRPr="00447CB9">
        <w:rPr>
          <w:rFonts w:ascii="Times New Roman" w:hAnsi="Times New Roman"/>
        </w:rPr>
        <w:tab/>
        <w:t>English 8</w:t>
      </w:r>
      <w:r w:rsidRPr="00447CB9">
        <w:rPr>
          <w:rFonts w:ascii="Times New Roman" w:hAnsi="Times New Roman"/>
        </w:rPr>
        <w:tab/>
      </w:r>
    </w:p>
    <w:p w:rsidR="00E04782" w:rsidRPr="005E15D0" w:rsidRDefault="00E04782" w:rsidP="00E04782">
      <w:pPr>
        <w:spacing w:after="0"/>
        <w:ind w:left="-90"/>
        <w:rPr>
          <w:rFonts w:ascii="Times New Roman" w:hAnsi="Times New Roman"/>
          <w:b/>
          <w:sz w:val="14"/>
        </w:rPr>
      </w:pPr>
    </w:p>
    <w:p w:rsidR="00E04782" w:rsidRPr="00E04782" w:rsidRDefault="00E04782" w:rsidP="00E04782">
      <w:pPr>
        <w:spacing w:after="0"/>
        <w:ind w:left="-90"/>
        <w:rPr>
          <w:rFonts w:ascii="Times New Roman" w:hAnsi="Times New Roman"/>
        </w:rPr>
      </w:pPr>
      <w:r w:rsidRPr="00E04782">
        <w:rPr>
          <w:rFonts w:ascii="Times New Roman" w:hAnsi="Times New Roman"/>
        </w:rPr>
        <w:t>Checked by:</w:t>
      </w:r>
      <w:r w:rsidRPr="00E04782">
        <w:rPr>
          <w:rFonts w:ascii="Times New Roman" w:hAnsi="Times New Roman"/>
        </w:rPr>
        <w:tab/>
      </w:r>
      <w:r w:rsidRPr="00E04782">
        <w:rPr>
          <w:rFonts w:ascii="Times New Roman" w:hAnsi="Times New Roman"/>
        </w:rPr>
        <w:tab/>
      </w:r>
      <w:r w:rsidRPr="00E04782">
        <w:rPr>
          <w:rFonts w:ascii="Times New Roman" w:hAnsi="Times New Roman"/>
        </w:rPr>
        <w:tab/>
      </w:r>
      <w:r w:rsidRPr="00E04782">
        <w:rPr>
          <w:rFonts w:ascii="Times New Roman" w:hAnsi="Times New Roman"/>
        </w:rPr>
        <w:tab/>
      </w:r>
      <w:r w:rsidRPr="00E04782">
        <w:rPr>
          <w:rFonts w:ascii="Times New Roman" w:hAnsi="Times New Roman"/>
        </w:rPr>
        <w:tab/>
      </w:r>
      <w:r w:rsidRPr="00E04782">
        <w:rPr>
          <w:rFonts w:ascii="Times New Roman" w:hAnsi="Times New Roman"/>
        </w:rPr>
        <w:tab/>
      </w:r>
      <w:r w:rsidRPr="00E04782">
        <w:rPr>
          <w:rFonts w:ascii="Times New Roman" w:hAnsi="Times New Roman"/>
        </w:rPr>
        <w:tab/>
      </w:r>
      <w:r w:rsidR="005E15D0">
        <w:rPr>
          <w:rFonts w:ascii="Times New Roman" w:hAnsi="Times New Roman"/>
        </w:rPr>
        <w:tab/>
      </w:r>
      <w:r w:rsidRPr="00E04782">
        <w:rPr>
          <w:rFonts w:ascii="Times New Roman" w:hAnsi="Times New Roman"/>
        </w:rPr>
        <w:t>Approved by:</w:t>
      </w:r>
    </w:p>
    <w:p w:rsidR="00E04782" w:rsidRPr="00E04782" w:rsidRDefault="00E04782" w:rsidP="00E04782">
      <w:pPr>
        <w:spacing w:after="0"/>
        <w:ind w:left="-90"/>
        <w:rPr>
          <w:rFonts w:ascii="Times New Roman" w:hAnsi="Times New Roman"/>
        </w:rPr>
      </w:pPr>
    </w:p>
    <w:p w:rsidR="00E04782" w:rsidRPr="00E04782" w:rsidRDefault="00E04782" w:rsidP="00E04782">
      <w:pPr>
        <w:spacing w:after="0"/>
        <w:ind w:left="-90"/>
        <w:rPr>
          <w:rFonts w:ascii="Times New Roman" w:hAnsi="Times New Roman"/>
          <w:b/>
        </w:rPr>
      </w:pPr>
      <w:r w:rsidRPr="00E04782">
        <w:rPr>
          <w:rFonts w:ascii="Times New Roman" w:hAnsi="Times New Roman"/>
          <w:b/>
        </w:rPr>
        <w:t>Mrs. Jane Kathleen R. Palma</w:t>
      </w:r>
      <w:r w:rsidRPr="00E04782">
        <w:rPr>
          <w:rFonts w:ascii="Times New Roman" w:hAnsi="Times New Roman"/>
          <w:b/>
        </w:rPr>
        <w:tab/>
      </w:r>
      <w:r w:rsidRPr="00E04782">
        <w:rPr>
          <w:rFonts w:ascii="Times New Roman" w:hAnsi="Times New Roman"/>
          <w:b/>
        </w:rPr>
        <w:tab/>
      </w:r>
      <w:r w:rsidRPr="00E04782">
        <w:rPr>
          <w:rFonts w:ascii="Times New Roman" w:hAnsi="Times New Roman"/>
          <w:b/>
        </w:rPr>
        <w:tab/>
      </w:r>
      <w:r w:rsidRPr="00E04782">
        <w:rPr>
          <w:rFonts w:ascii="Times New Roman" w:hAnsi="Times New Roman"/>
          <w:b/>
        </w:rPr>
        <w:tab/>
      </w:r>
      <w:r w:rsidRPr="00E04782">
        <w:rPr>
          <w:rFonts w:ascii="Times New Roman" w:hAnsi="Times New Roman"/>
          <w:b/>
        </w:rPr>
        <w:tab/>
      </w:r>
      <w:r w:rsidR="005E15D0">
        <w:rPr>
          <w:rFonts w:ascii="Times New Roman" w:hAnsi="Times New Roman"/>
          <w:b/>
        </w:rPr>
        <w:tab/>
      </w:r>
      <w:r w:rsidRPr="00E04782">
        <w:rPr>
          <w:rFonts w:ascii="Times New Roman" w:hAnsi="Times New Roman"/>
          <w:b/>
        </w:rPr>
        <w:t>Mr. Henry P. Santiago</w:t>
      </w:r>
    </w:p>
    <w:p w:rsidR="00E04782" w:rsidRPr="00E04782" w:rsidRDefault="00E04782" w:rsidP="00E04782">
      <w:pPr>
        <w:spacing w:after="0"/>
        <w:ind w:left="-90"/>
        <w:rPr>
          <w:rFonts w:ascii="Times New Roman" w:hAnsi="Times New Roman"/>
          <w:i/>
        </w:rPr>
      </w:pPr>
      <w:r w:rsidRPr="00E04782">
        <w:rPr>
          <w:rFonts w:ascii="Times New Roman" w:hAnsi="Times New Roman"/>
        </w:rPr>
        <w:t>SAC – English</w:t>
      </w:r>
      <w:r w:rsidRPr="00E04782">
        <w:rPr>
          <w:rFonts w:ascii="Times New Roman" w:hAnsi="Times New Roman"/>
        </w:rPr>
        <w:tab/>
      </w:r>
      <w:r w:rsidRPr="00E04782">
        <w:rPr>
          <w:rFonts w:ascii="Times New Roman" w:hAnsi="Times New Roman"/>
        </w:rPr>
        <w:tab/>
      </w:r>
      <w:r w:rsidRPr="00E04782">
        <w:rPr>
          <w:rFonts w:ascii="Times New Roman" w:hAnsi="Times New Roman"/>
        </w:rPr>
        <w:tab/>
      </w:r>
      <w:r w:rsidRPr="00E04782">
        <w:rPr>
          <w:rFonts w:ascii="Times New Roman" w:hAnsi="Times New Roman"/>
        </w:rPr>
        <w:tab/>
      </w:r>
      <w:r w:rsidRPr="00E04782">
        <w:rPr>
          <w:rFonts w:ascii="Times New Roman" w:hAnsi="Times New Roman"/>
        </w:rPr>
        <w:tab/>
      </w:r>
      <w:r w:rsidRPr="00E04782">
        <w:rPr>
          <w:rFonts w:ascii="Times New Roman" w:hAnsi="Times New Roman"/>
        </w:rPr>
        <w:tab/>
      </w:r>
      <w:r w:rsidRPr="00E04782">
        <w:rPr>
          <w:rFonts w:ascii="Times New Roman" w:hAnsi="Times New Roman"/>
        </w:rPr>
        <w:tab/>
      </w:r>
      <w:r w:rsidR="005E15D0">
        <w:rPr>
          <w:rFonts w:ascii="Times New Roman" w:hAnsi="Times New Roman"/>
        </w:rPr>
        <w:tab/>
      </w:r>
      <w:r w:rsidRPr="00E04782">
        <w:rPr>
          <w:rFonts w:ascii="Times New Roman" w:hAnsi="Times New Roman"/>
        </w:rPr>
        <w:t>Principal</w:t>
      </w:r>
    </w:p>
    <w:p w:rsidR="00145274" w:rsidRPr="00E04782" w:rsidRDefault="00145274">
      <w:pPr>
        <w:rPr>
          <w:rFonts w:ascii="Times New Roman" w:hAnsi="Times New Roman"/>
        </w:rPr>
      </w:pPr>
    </w:p>
    <w:sectPr w:rsidR="00145274" w:rsidRPr="00E04782" w:rsidSect="00236E87">
      <w:pgSz w:w="15840" w:h="122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3" w:author="Asus" w:date="2018-06-06T13:06:00Z" w:initials="A">
    <w:p w:rsidR="007F4325" w:rsidRDefault="007F4325">
      <w:pPr>
        <w:pStyle w:val="CommentText"/>
      </w:pPr>
      <w:r>
        <w:rPr>
          <w:rStyle w:val="CommentReference"/>
        </w:rPr>
        <w:annotationRef/>
      </w:r>
      <w:r>
        <w:t>There were no competencies for VIEWING COMPREHENSION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22DE0"/>
    <w:multiLevelType w:val="hybridMultilevel"/>
    <w:tmpl w:val="480AF3FE"/>
    <w:lvl w:ilvl="0" w:tplc="7E4A4C36">
      <w:start w:val="2015"/>
      <w:numFmt w:val="bullet"/>
      <w:lvlText w:val="-"/>
      <w:lvlJc w:val="left"/>
      <w:pPr>
        <w:ind w:left="720" w:hanging="360"/>
      </w:pPr>
      <w:rPr>
        <w:rFonts w:ascii="Arial Narrow" w:eastAsia="Calibri" w:hAnsi="Arial Narrow"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7CF05C2"/>
    <w:multiLevelType w:val="hybridMultilevel"/>
    <w:tmpl w:val="8968B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85533F3"/>
    <w:multiLevelType w:val="hybridMultilevel"/>
    <w:tmpl w:val="623E38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D410150"/>
    <w:multiLevelType w:val="hybridMultilevel"/>
    <w:tmpl w:val="2D347798"/>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nsid w:val="23FF1980"/>
    <w:multiLevelType w:val="hybridMultilevel"/>
    <w:tmpl w:val="EBA47F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25E21B80"/>
    <w:multiLevelType w:val="hybridMultilevel"/>
    <w:tmpl w:val="8CA03F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E7F00A6"/>
    <w:multiLevelType w:val="hybridMultilevel"/>
    <w:tmpl w:val="077688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34C40908"/>
    <w:multiLevelType w:val="hybridMultilevel"/>
    <w:tmpl w:val="676048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35A12835"/>
    <w:multiLevelType w:val="hybridMultilevel"/>
    <w:tmpl w:val="0246A4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64100C2F"/>
    <w:multiLevelType w:val="hybridMultilevel"/>
    <w:tmpl w:val="7430F0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64FA16D8"/>
    <w:multiLevelType w:val="hybridMultilevel"/>
    <w:tmpl w:val="CF4A08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661622EF"/>
    <w:multiLevelType w:val="hybridMultilevel"/>
    <w:tmpl w:val="B2A84FD8"/>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nsid w:val="665225BF"/>
    <w:multiLevelType w:val="hybridMultilevel"/>
    <w:tmpl w:val="F1CA8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6D8B3961"/>
    <w:multiLevelType w:val="hybridMultilevel"/>
    <w:tmpl w:val="10C25B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9DF3A85"/>
    <w:multiLevelType w:val="hybridMultilevel"/>
    <w:tmpl w:val="F74CA8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3"/>
  </w:num>
  <w:num w:numId="2">
    <w:abstractNumId w:val="9"/>
  </w:num>
  <w:num w:numId="3">
    <w:abstractNumId w:val="2"/>
  </w:num>
  <w:num w:numId="4">
    <w:abstractNumId w:val="8"/>
  </w:num>
  <w:num w:numId="5">
    <w:abstractNumId w:val="10"/>
  </w:num>
  <w:num w:numId="6">
    <w:abstractNumId w:val="12"/>
  </w:num>
  <w:num w:numId="7">
    <w:abstractNumId w:val="5"/>
  </w:num>
  <w:num w:numId="8">
    <w:abstractNumId w:val="1"/>
  </w:num>
  <w:num w:numId="9">
    <w:abstractNumId w:val="7"/>
  </w:num>
  <w:num w:numId="10">
    <w:abstractNumId w:val="4"/>
  </w:num>
  <w:num w:numId="11">
    <w:abstractNumId w:val="6"/>
  </w:num>
  <w:num w:numId="12">
    <w:abstractNumId w:val="0"/>
  </w:num>
  <w:num w:numId="13">
    <w:abstractNumId w:val="14"/>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82"/>
    <w:rsid w:val="00026AC6"/>
    <w:rsid w:val="00090DDE"/>
    <w:rsid w:val="00145274"/>
    <w:rsid w:val="00172251"/>
    <w:rsid w:val="001B6929"/>
    <w:rsid w:val="00363FF4"/>
    <w:rsid w:val="00447CB9"/>
    <w:rsid w:val="0053295E"/>
    <w:rsid w:val="005E15D0"/>
    <w:rsid w:val="006303EC"/>
    <w:rsid w:val="006A4C2F"/>
    <w:rsid w:val="00723D5F"/>
    <w:rsid w:val="00773324"/>
    <w:rsid w:val="007F4325"/>
    <w:rsid w:val="0080759D"/>
    <w:rsid w:val="00884B00"/>
    <w:rsid w:val="00917390"/>
    <w:rsid w:val="00967100"/>
    <w:rsid w:val="00A03EBD"/>
    <w:rsid w:val="00A13F46"/>
    <w:rsid w:val="00A54A3F"/>
    <w:rsid w:val="00A76BB9"/>
    <w:rsid w:val="00AA5781"/>
    <w:rsid w:val="00B5027E"/>
    <w:rsid w:val="00CE3059"/>
    <w:rsid w:val="00D21689"/>
    <w:rsid w:val="00E04782"/>
    <w:rsid w:val="00E27136"/>
    <w:rsid w:val="00EE6D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78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4782"/>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E04782"/>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Strong">
    <w:name w:val="Strong"/>
    <w:uiPriority w:val="22"/>
    <w:qFormat/>
    <w:rsid w:val="00E04782"/>
    <w:rPr>
      <w:b/>
      <w:bCs/>
    </w:rPr>
  </w:style>
  <w:style w:type="paragraph" w:styleId="NoSpacing">
    <w:name w:val="No Spacing"/>
    <w:uiPriority w:val="1"/>
    <w:qFormat/>
    <w:rsid w:val="00E04782"/>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1B6929"/>
    <w:pPr>
      <w:ind w:left="720"/>
      <w:contextualSpacing/>
    </w:pPr>
  </w:style>
  <w:style w:type="paragraph" w:styleId="BalloonText">
    <w:name w:val="Balloon Text"/>
    <w:basedOn w:val="Normal"/>
    <w:link w:val="BalloonTextChar"/>
    <w:uiPriority w:val="99"/>
    <w:semiHidden/>
    <w:unhideWhenUsed/>
    <w:rsid w:val="00AA5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781"/>
    <w:rPr>
      <w:rFonts w:ascii="Tahoma" w:eastAsia="Calibri" w:hAnsi="Tahoma" w:cs="Tahoma"/>
      <w:sz w:val="16"/>
      <w:szCs w:val="16"/>
      <w:lang w:val="en-US"/>
    </w:rPr>
  </w:style>
  <w:style w:type="character" w:styleId="CommentReference">
    <w:name w:val="annotation reference"/>
    <w:basedOn w:val="DefaultParagraphFont"/>
    <w:uiPriority w:val="99"/>
    <w:semiHidden/>
    <w:unhideWhenUsed/>
    <w:rsid w:val="007F4325"/>
    <w:rPr>
      <w:sz w:val="16"/>
      <w:szCs w:val="16"/>
    </w:rPr>
  </w:style>
  <w:style w:type="paragraph" w:styleId="CommentText">
    <w:name w:val="annotation text"/>
    <w:basedOn w:val="Normal"/>
    <w:link w:val="CommentTextChar"/>
    <w:uiPriority w:val="99"/>
    <w:semiHidden/>
    <w:unhideWhenUsed/>
    <w:rsid w:val="007F4325"/>
    <w:pPr>
      <w:spacing w:line="240" w:lineRule="auto"/>
    </w:pPr>
    <w:rPr>
      <w:sz w:val="20"/>
      <w:szCs w:val="20"/>
    </w:rPr>
  </w:style>
  <w:style w:type="character" w:customStyle="1" w:styleId="CommentTextChar">
    <w:name w:val="Comment Text Char"/>
    <w:basedOn w:val="DefaultParagraphFont"/>
    <w:link w:val="CommentText"/>
    <w:uiPriority w:val="99"/>
    <w:semiHidden/>
    <w:rsid w:val="007F432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F4325"/>
    <w:rPr>
      <w:b/>
      <w:bCs/>
    </w:rPr>
  </w:style>
  <w:style w:type="character" w:customStyle="1" w:styleId="CommentSubjectChar">
    <w:name w:val="Comment Subject Char"/>
    <w:basedOn w:val="CommentTextChar"/>
    <w:link w:val="CommentSubject"/>
    <w:uiPriority w:val="99"/>
    <w:semiHidden/>
    <w:rsid w:val="007F4325"/>
    <w:rPr>
      <w:rFonts w:ascii="Calibri" w:eastAsia="Calibri" w:hAnsi="Calibri"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78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4782"/>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E04782"/>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Strong">
    <w:name w:val="Strong"/>
    <w:uiPriority w:val="22"/>
    <w:qFormat/>
    <w:rsid w:val="00E04782"/>
    <w:rPr>
      <w:b/>
      <w:bCs/>
    </w:rPr>
  </w:style>
  <w:style w:type="paragraph" w:styleId="NoSpacing">
    <w:name w:val="No Spacing"/>
    <w:uiPriority w:val="1"/>
    <w:qFormat/>
    <w:rsid w:val="00E04782"/>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1B6929"/>
    <w:pPr>
      <w:ind w:left="720"/>
      <w:contextualSpacing/>
    </w:pPr>
  </w:style>
  <w:style w:type="paragraph" w:styleId="BalloonText">
    <w:name w:val="Balloon Text"/>
    <w:basedOn w:val="Normal"/>
    <w:link w:val="BalloonTextChar"/>
    <w:uiPriority w:val="99"/>
    <w:semiHidden/>
    <w:unhideWhenUsed/>
    <w:rsid w:val="00AA5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781"/>
    <w:rPr>
      <w:rFonts w:ascii="Tahoma" w:eastAsia="Calibri" w:hAnsi="Tahoma" w:cs="Tahoma"/>
      <w:sz w:val="16"/>
      <w:szCs w:val="16"/>
      <w:lang w:val="en-US"/>
    </w:rPr>
  </w:style>
  <w:style w:type="character" w:styleId="CommentReference">
    <w:name w:val="annotation reference"/>
    <w:basedOn w:val="DefaultParagraphFont"/>
    <w:uiPriority w:val="99"/>
    <w:semiHidden/>
    <w:unhideWhenUsed/>
    <w:rsid w:val="007F4325"/>
    <w:rPr>
      <w:sz w:val="16"/>
      <w:szCs w:val="16"/>
    </w:rPr>
  </w:style>
  <w:style w:type="paragraph" w:styleId="CommentText">
    <w:name w:val="annotation text"/>
    <w:basedOn w:val="Normal"/>
    <w:link w:val="CommentTextChar"/>
    <w:uiPriority w:val="99"/>
    <w:semiHidden/>
    <w:unhideWhenUsed/>
    <w:rsid w:val="007F4325"/>
    <w:pPr>
      <w:spacing w:line="240" w:lineRule="auto"/>
    </w:pPr>
    <w:rPr>
      <w:sz w:val="20"/>
      <w:szCs w:val="20"/>
    </w:rPr>
  </w:style>
  <w:style w:type="character" w:customStyle="1" w:styleId="CommentTextChar">
    <w:name w:val="Comment Text Char"/>
    <w:basedOn w:val="DefaultParagraphFont"/>
    <w:link w:val="CommentText"/>
    <w:uiPriority w:val="99"/>
    <w:semiHidden/>
    <w:rsid w:val="007F432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F4325"/>
    <w:rPr>
      <w:b/>
      <w:bCs/>
    </w:rPr>
  </w:style>
  <w:style w:type="character" w:customStyle="1" w:styleId="CommentSubjectChar">
    <w:name w:val="Comment Subject Char"/>
    <w:basedOn w:val="CommentTextChar"/>
    <w:link w:val="CommentSubject"/>
    <w:uiPriority w:val="99"/>
    <w:semiHidden/>
    <w:rsid w:val="007F4325"/>
    <w:rPr>
      <w:rFonts w:ascii="Calibri" w:eastAsia="Calibri"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12</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Arvin Novales</dc:creator>
  <cp:lastModifiedBy>Asus</cp:lastModifiedBy>
  <cp:revision>15</cp:revision>
  <dcterms:created xsi:type="dcterms:W3CDTF">2018-06-01T03:55:00Z</dcterms:created>
  <dcterms:modified xsi:type="dcterms:W3CDTF">2018-06-10T23:36:00Z</dcterms:modified>
</cp:coreProperties>
</file>